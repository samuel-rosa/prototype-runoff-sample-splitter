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4412B" w14:textId="117FA463" w:rsidR="00085614" w:rsidRPr="002E013F" w:rsidRDefault="002159D1" w:rsidP="002159D1">
      <w:pPr>
        <w:jc w:val="center"/>
        <w:rPr>
          <w:rFonts w:ascii="Garamond" w:hAnsi="Garamond"/>
          <w:sz w:val="22"/>
          <w:szCs w:val="22"/>
        </w:rPr>
      </w:pPr>
      <w:r w:rsidRPr="002159D1">
        <w:rPr>
          <w:rFonts w:ascii="Garamond" w:hAnsi="Garamond"/>
          <w:b/>
          <w:sz w:val="22"/>
          <w:szCs w:val="22"/>
        </w:rPr>
        <w:t>ACURÁCIA E VARIABILIDADE DE MÉTODOS DE AMOSTRAGEM DE ENXURRADA</w:t>
      </w:r>
    </w:p>
    <w:p w14:paraId="4F34F1E7" w14:textId="77777777" w:rsidR="00DF5ACB" w:rsidRDefault="00DF5ACB" w:rsidP="00DF5ACB">
      <w:pPr>
        <w:rPr>
          <w:rFonts w:ascii="Garamond" w:hAnsi="Garamond"/>
          <w:sz w:val="22"/>
          <w:szCs w:val="22"/>
        </w:rPr>
      </w:pPr>
    </w:p>
    <w:p w14:paraId="27369ED7" w14:textId="77777777" w:rsidR="00312837" w:rsidRPr="00EC05BF" w:rsidRDefault="00312837" w:rsidP="00DF5ACB">
      <w:pPr>
        <w:rPr>
          <w:rFonts w:ascii="Garamond" w:hAnsi="Garamond"/>
          <w:sz w:val="22"/>
          <w:szCs w:val="22"/>
        </w:rPr>
      </w:pPr>
    </w:p>
    <w:p w14:paraId="78A36F73" w14:textId="7AAEA31E" w:rsidR="00085614" w:rsidRPr="00DD5D94" w:rsidRDefault="00085614" w:rsidP="00EC05BF">
      <w:pPr>
        <w:jc w:val="both"/>
        <w:rPr>
          <w:rFonts w:ascii="Garamond" w:hAnsi="Garamond"/>
          <w:b/>
          <w:sz w:val="22"/>
          <w:szCs w:val="22"/>
        </w:rPr>
      </w:pPr>
      <w:r w:rsidRPr="00EC05BF">
        <w:rPr>
          <w:rFonts w:ascii="Garamond" w:hAnsi="Garamond"/>
          <w:b/>
          <w:sz w:val="22"/>
          <w:szCs w:val="22"/>
        </w:rPr>
        <w:t>RESUMO</w:t>
      </w:r>
      <w:r w:rsidR="00DD5D94">
        <w:rPr>
          <w:rFonts w:ascii="Garamond" w:hAnsi="Garamond"/>
          <w:b/>
          <w:sz w:val="22"/>
          <w:szCs w:val="22"/>
        </w:rPr>
        <w:t xml:space="preserve">: </w:t>
      </w:r>
      <w:r w:rsidR="002159D1" w:rsidRPr="002159D1">
        <w:rPr>
          <w:rFonts w:ascii="Garamond" w:hAnsi="Garamond"/>
          <w:sz w:val="20"/>
          <w:szCs w:val="20"/>
        </w:rPr>
        <w:t xml:space="preserve">O método usado para obtenção das amostras de enxurrada coletada em estudos de monitoramento da erosão do solo é uma importante fonte de variabilidade dos dados. Nesse estudo avaliamos o método manual de amostragem usado no Brasil. Apresentamos como alternativa o protótipo de um equipamento </w:t>
      </w:r>
      <w:proofErr w:type="spellStart"/>
      <w:r w:rsidR="002159D1" w:rsidRPr="002159D1">
        <w:rPr>
          <w:rFonts w:ascii="Garamond" w:hAnsi="Garamond"/>
          <w:sz w:val="20"/>
          <w:szCs w:val="20"/>
        </w:rPr>
        <w:t>fracionador</w:t>
      </w:r>
      <w:proofErr w:type="spellEnd"/>
      <w:r w:rsidR="002159D1" w:rsidRPr="002159D1">
        <w:rPr>
          <w:rFonts w:ascii="Garamond" w:hAnsi="Garamond"/>
          <w:sz w:val="20"/>
          <w:szCs w:val="20"/>
        </w:rPr>
        <w:t xml:space="preserve"> de suspensões com grande concentração de sólidos totais. Usando material do solo com 583 g k</w:t>
      </w:r>
      <w:r w:rsidR="002159D1" w:rsidRPr="00F10929">
        <w:rPr>
          <w:rFonts w:ascii="Garamond" w:hAnsi="Garamond"/>
          <w:sz w:val="20"/>
          <w:szCs w:val="20"/>
          <w:vertAlign w:val="superscript"/>
        </w:rPr>
        <w:t>-1</w:t>
      </w:r>
      <w:r w:rsidR="002159D1" w:rsidRPr="002159D1">
        <w:rPr>
          <w:rFonts w:ascii="Garamond" w:hAnsi="Garamond"/>
          <w:sz w:val="20"/>
          <w:szCs w:val="20"/>
        </w:rPr>
        <w:t xml:space="preserve"> de areia e 89 g k</w:t>
      </w:r>
      <w:r w:rsidR="002159D1" w:rsidRPr="00F10929">
        <w:rPr>
          <w:rFonts w:ascii="Garamond" w:hAnsi="Garamond"/>
          <w:sz w:val="20"/>
          <w:szCs w:val="20"/>
          <w:vertAlign w:val="superscript"/>
        </w:rPr>
        <w:t>-1</w:t>
      </w:r>
      <w:r w:rsidR="002159D1" w:rsidRPr="002159D1">
        <w:rPr>
          <w:rFonts w:ascii="Garamond" w:hAnsi="Garamond"/>
          <w:sz w:val="20"/>
          <w:szCs w:val="20"/>
        </w:rPr>
        <w:t xml:space="preserve"> de argila, o método manual e o </w:t>
      </w:r>
      <w:proofErr w:type="spellStart"/>
      <w:r w:rsidR="002159D1" w:rsidRPr="002159D1">
        <w:rPr>
          <w:rFonts w:ascii="Garamond" w:hAnsi="Garamond"/>
          <w:sz w:val="20"/>
          <w:szCs w:val="20"/>
        </w:rPr>
        <w:t>fracionador</w:t>
      </w:r>
      <w:proofErr w:type="spellEnd"/>
      <w:r w:rsidR="002159D1" w:rsidRPr="002159D1">
        <w:rPr>
          <w:rFonts w:ascii="Garamond" w:hAnsi="Garamond"/>
          <w:sz w:val="20"/>
          <w:szCs w:val="20"/>
        </w:rPr>
        <w:t xml:space="preserve"> foram testados quanto à sua capacidade de produzir amostras representativas de suspensões com concentração de 2, 10 e 50 g L-1 de sólidos totais. Uma subestimativa de 30% ou mais da concentração de sólidos totais foi observada usando o método manual, com variação de mesma magnitude (CV entre 20 e 45%). Já o </w:t>
      </w:r>
      <w:proofErr w:type="spellStart"/>
      <w:r w:rsidR="002159D1" w:rsidRPr="002159D1">
        <w:rPr>
          <w:rFonts w:ascii="Garamond" w:hAnsi="Garamond"/>
          <w:sz w:val="20"/>
          <w:szCs w:val="20"/>
        </w:rPr>
        <w:t>fracionador</w:t>
      </w:r>
      <w:proofErr w:type="spellEnd"/>
      <w:r w:rsidR="002159D1" w:rsidRPr="002159D1">
        <w:rPr>
          <w:rFonts w:ascii="Garamond" w:hAnsi="Garamond"/>
          <w:sz w:val="20"/>
          <w:szCs w:val="20"/>
        </w:rPr>
        <w:t xml:space="preserve"> foi eficiente em produzir amostras representativas da suspensão fracionada – inclusive sem alterar a granulometria dos sólidos totais. Tanto os erros percentuais absolutos (EM &lt; |5%|), como a variação entre as repetições (CV &lt; 3%), foram pequenos. Os problemas com o método manual se devem a homogeneização ineficiente que facilita a sedimentação diferencial das partículas de diferentes tamanhos. Caso esses problemas sejam encontrados também em outros estudos, o protótipo que desenvolvemos se apresenta como uma alternativa bastante razoável.</w:t>
      </w:r>
    </w:p>
    <w:p w14:paraId="2496C089" w14:textId="77777777" w:rsidR="00292946" w:rsidRPr="007553B8" w:rsidRDefault="00292946" w:rsidP="00EC05BF">
      <w:pPr>
        <w:jc w:val="both"/>
        <w:rPr>
          <w:rFonts w:ascii="Garamond" w:hAnsi="Garamond"/>
          <w:sz w:val="22"/>
          <w:szCs w:val="22"/>
        </w:rPr>
      </w:pPr>
    </w:p>
    <w:p w14:paraId="46650F1A" w14:textId="2B7A20D8" w:rsidR="00750DA7" w:rsidRPr="0002171B" w:rsidRDefault="001B2BDB" w:rsidP="00EC05BF">
      <w:pPr>
        <w:jc w:val="both"/>
        <w:rPr>
          <w:rFonts w:ascii="Garamond" w:hAnsi="Garamond"/>
          <w:b/>
          <w:sz w:val="22"/>
          <w:szCs w:val="22"/>
        </w:rPr>
      </w:pPr>
      <w:r>
        <w:rPr>
          <w:rFonts w:ascii="Garamond" w:hAnsi="Garamond"/>
          <w:b/>
          <w:sz w:val="22"/>
          <w:szCs w:val="22"/>
        </w:rPr>
        <w:t>PALAVRAS-CHAVE</w:t>
      </w:r>
      <w:r w:rsidRPr="00EC05BF">
        <w:rPr>
          <w:rFonts w:ascii="Garamond" w:hAnsi="Garamond"/>
          <w:b/>
          <w:sz w:val="22"/>
          <w:szCs w:val="22"/>
        </w:rPr>
        <w:t xml:space="preserve">: </w:t>
      </w:r>
      <w:r w:rsidR="002159D1" w:rsidRPr="002159D1">
        <w:rPr>
          <w:rFonts w:ascii="Garamond" w:hAnsi="Garamond"/>
          <w:b/>
          <w:sz w:val="20"/>
          <w:szCs w:val="20"/>
        </w:rPr>
        <w:t xml:space="preserve">monitoramento da erosão, perda de solo, solo arenoso, </w:t>
      </w:r>
      <w:proofErr w:type="spellStart"/>
      <w:r w:rsidR="002159D1" w:rsidRPr="002159D1">
        <w:rPr>
          <w:rFonts w:ascii="Garamond" w:hAnsi="Garamond"/>
          <w:b/>
          <w:sz w:val="20"/>
          <w:szCs w:val="20"/>
        </w:rPr>
        <w:t>fracionador</w:t>
      </w:r>
      <w:proofErr w:type="spellEnd"/>
      <w:r w:rsidR="002159D1" w:rsidRPr="002159D1">
        <w:rPr>
          <w:rFonts w:ascii="Garamond" w:hAnsi="Garamond"/>
          <w:b/>
          <w:sz w:val="20"/>
          <w:szCs w:val="20"/>
        </w:rPr>
        <w:t xml:space="preserve"> amostral, incerteza</w:t>
      </w:r>
      <w:r w:rsidR="00423108" w:rsidRPr="0002171B">
        <w:rPr>
          <w:rFonts w:ascii="Garamond" w:hAnsi="Garamond"/>
          <w:b/>
          <w:sz w:val="20"/>
          <w:szCs w:val="20"/>
        </w:rPr>
        <w:t>.</w:t>
      </w:r>
    </w:p>
    <w:p w14:paraId="0DA50A58" w14:textId="77777777" w:rsidR="002E013F" w:rsidRDefault="002E013F" w:rsidP="00EC05BF">
      <w:pPr>
        <w:jc w:val="both"/>
        <w:rPr>
          <w:rFonts w:ascii="Garamond" w:hAnsi="Garamond"/>
          <w:sz w:val="22"/>
          <w:szCs w:val="22"/>
        </w:rPr>
      </w:pPr>
    </w:p>
    <w:p w14:paraId="10F9AE05" w14:textId="77777777" w:rsidR="00312837" w:rsidRPr="00EC05BF" w:rsidRDefault="00312837" w:rsidP="00EC05BF">
      <w:pPr>
        <w:jc w:val="both"/>
        <w:rPr>
          <w:rFonts w:ascii="Garamond" w:hAnsi="Garamond"/>
          <w:sz w:val="22"/>
          <w:szCs w:val="22"/>
        </w:rPr>
      </w:pPr>
    </w:p>
    <w:p w14:paraId="7347AFA8" w14:textId="51B043A7" w:rsidR="002E013F" w:rsidRPr="007553B8" w:rsidRDefault="002159D1" w:rsidP="002E013F">
      <w:pPr>
        <w:jc w:val="center"/>
        <w:rPr>
          <w:rFonts w:ascii="Garamond" w:hAnsi="Garamond"/>
          <w:b/>
          <w:sz w:val="22"/>
          <w:szCs w:val="22"/>
          <w:lang w:val="en-US"/>
        </w:rPr>
      </w:pPr>
      <w:r w:rsidRPr="002159D1">
        <w:rPr>
          <w:rFonts w:ascii="Garamond" w:hAnsi="Garamond"/>
          <w:b/>
          <w:sz w:val="22"/>
          <w:szCs w:val="22"/>
          <w:lang w:val="en-US"/>
        </w:rPr>
        <w:t>ACCURACY AND VARIABILITY OF RUNOFF SAMPLING METHODS</w:t>
      </w:r>
    </w:p>
    <w:p w14:paraId="05BAB6FE" w14:textId="77777777" w:rsidR="00DF5ACB" w:rsidRPr="007553B8" w:rsidRDefault="00DF5ACB" w:rsidP="00EC05BF">
      <w:pPr>
        <w:jc w:val="both"/>
        <w:rPr>
          <w:rFonts w:ascii="Garamond" w:hAnsi="Garamond"/>
          <w:sz w:val="22"/>
          <w:szCs w:val="22"/>
          <w:lang w:val="en-US"/>
        </w:rPr>
      </w:pPr>
    </w:p>
    <w:p w14:paraId="36C78B66" w14:textId="16E8354D" w:rsidR="00EF63B6" w:rsidRPr="002159D1" w:rsidRDefault="000F4185" w:rsidP="00EC05BF">
      <w:pPr>
        <w:jc w:val="both"/>
        <w:rPr>
          <w:rFonts w:ascii="Garamond" w:hAnsi="Garamond"/>
          <w:b/>
          <w:sz w:val="20"/>
          <w:szCs w:val="20"/>
          <w:lang w:val="en-US"/>
        </w:rPr>
      </w:pPr>
      <w:r w:rsidRPr="00EC05BF">
        <w:rPr>
          <w:rFonts w:ascii="Garamond" w:hAnsi="Garamond"/>
          <w:b/>
          <w:sz w:val="22"/>
          <w:szCs w:val="22"/>
          <w:lang w:val="en-US"/>
        </w:rPr>
        <w:t>ABSTRACT</w:t>
      </w:r>
      <w:r w:rsidR="00DD5D94">
        <w:rPr>
          <w:rFonts w:ascii="Garamond" w:hAnsi="Garamond"/>
          <w:b/>
          <w:sz w:val="22"/>
          <w:szCs w:val="22"/>
          <w:lang w:val="en-US"/>
        </w:rPr>
        <w:t xml:space="preserve">: </w:t>
      </w:r>
      <w:r w:rsidR="002159D1" w:rsidRPr="002159D1">
        <w:rPr>
          <w:rFonts w:ascii="Garamond" w:hAnsi="Garamond"/>
          <w:sz w:val="20"/>
          <w:szCs w:val="20"/>
          <w:lang w:val="en-US"/>
        </w:rPr>
        <w:t>The method used to obtain runoff samples in soil erosion monitoring studies is an important source of data variability. In this study, we evaluated the manual sampling method used in Brazil. We present as an alternative the prototype of a sample splitter for suspensions with high concentration of total solids. Using soil material with 583 g kg</w:t>
      </w:r>
      <w:r w:rsidR="002159D1" w:rsidRPr="00F10929">
        <w:rPr>
          <w:rFonts w:ascii="Garamond" w:hAnsi="Garamond"/>
          <w:sz w:val="20"/>
          <w:szCs w:val="20"/>
          <w:vertAlign w:val="superscript"/>
          <w:lang w:val="en-US"/>
        </w:rPr>
        <w:t>-1</w:t>
      </w:r>
      <w:r w:rsidR="002159D1" w:rsidRPr="002159D1">
        <w:rPr>
          <w:rFonts w:ascii="Garamond" w:hAnsi="Garamond"/>
          <w:sz w:val="20"/>
          <w:szCs w:val="20"/>
          <w:lang w:val="en-US"/>
        </w:rPr>
        <w:t xml:space="preserve"> of sand and 89 g kg</w:t>
      </w:r>
      <w:r w:rsidR="002159D1" w:rsidRPr="00F10929">
        <w:rPr>
          <w:rFonts w:ascii="Garamond" w:hAnsi="Garamond"/>
          <w:sz w:val="20"/>
          <w:szCs w:val="20"/>
          <w:vertAlign w:val="superscript"/>
          <w:lang w:val="en-US"/>
        </w:rPr>
        <w:t>-1</w:t>
      </w:r>
      <w:r w:rsidR="002159D1" w:rsidRPr="002159D1">
        <w:rPr>
          <w:rFonts w:ascii="Garamond" w:hAnsi="Garamond"/>
          <w:sz w:val="20"/>
          <w:szCs w:val="20"/>
          <w:lang w:val="en-US"/>
        </w:rPr>
        <w:t xml:space="preserve"> of clay, the manual method and the sample splitter were tested for their ability to produce representative samples of suspensions with a concentration of 2, 10 and 50 g L </w:t>
      </w:r>
      <w:r w:rsidR="002159D1" w:rsidRPr="00F10929">
        <w:rPr>
          <w:rFonts w:ascii="Garamond" w:hAnsi="Garamond"/>
          <w:sz w:val="20"/>
          <w:szCs w:val="20"/>
          <w:vertAlign w:val="superscript"/>
          <w:lang w:val="en-US"/>
        </w:rPr>
        <w:t>-1</w:t>
      </w:r>
      <w:r w:rsidR="002159D1" w:rsidRPr="002159D1">
        <w:rPr>
          <w:rFonts w:ascii="Garamond" w:hAnsi="Garamond"/>
          <w:sz w:val="20"/>
          <w:szCs w:val="20"/>
          <w:lang w:val="en-US"/>
        </w:rPr>
        <w:t xml:space="preserve"> of total solids. An underestimation of 30% or more of the total solids concentration was observed using the manual method, with a variation of the same magnitude (CV between 20 and 45%). The splitter was efficient in producing samples representative of the suspension – even without altering the </w:t>
      </w:r>
      <w:proofErr w:type="spellStart"/>
      <w:r w:rsidR="002159D1" w:rsidRPr="002159D1">
        <w:rPr>
          <w:rFonts w:ascii="Garamond" w:hAnsi="Garamond"/>
          <w:sz w:val="20"/>
          <w:szCs w:val="20"/>
          <w:lang w:val="en-US"/>
        </w:rPr>
        <w:t>granulometry</w:t>
      </w:r>
      <w:proofErr w:type="spellEnd"/>
      <w:r w:rsidR="002159D1" w:rsidRPr="002159D1">
        <w:rPr>
          <w:rFonts w:ascii="Garamond" w:hAnsi="Garamond"/>
          <w:sz w:val="20"/>
          <w:szCs w:val="20"/>
          <w:lang w:val="en-US"/>
        </w:rPr>
        <w:t xml:space="preserve"> of the total solids. Both absolute percentage errors (|&lt;5%|) and the variation between replicates (CV &lt;3%) were small. The problems with the manual method are due to the inefficient homogenization that facilitates the differential sedimentation of the particles of different sizes. If these problems are also found in other studies, then the prototype that we developed is a reasonable alternative.</w:t>
      </w:r>
    </w:p>
    <w:p w14:paraId="2B7C5754" w14:textId="77777777" w:rsidR="00292946" w:rsidRPr="00EC05BF" w:rsidRDefault="00292946" w:rsidP="00EC05BF">
      <w:pPr>
        <w:jc w:val="both"/>
        <w:rPr>
          <w:rFonts w:ascii="Garamond" w:hAnsi="Garamond"/>
          <w:sz w:val="22"/>
          <w:szCs w:val="22"/>
          <w:lang w:val="en-US"/>
        </w:rPr>
      </w:pPr>
    </w:p>
    <w:p w14:paraId="5C2F0775" w14:textId="64F9B552" w:rsidR="00165E2B" w:rsidRPr="002159D1" w:rsidRDefault="001F6C21" w:rsidP="00EC05BF">
      <w:pPr>
        <w:rPr>
          <w:rFonts w:ascii="Garamond" w:hAnsi="Garamond"/>
          <w:sz w:val="20"/>
          <w:szCs w:val="20"/>
          <w:lang w:val="en-US"/>
        </w:rPr>
      </w:pPr>
      <w:r>
        <w:rPr>
          <w:rFonts w:ascii="Garamond" w:hAnsi="Garamond"/>
          <w:b/>
          <w:sz w:val="22"/>
          <w:szCs w:val="22"/>
          <w:lang w:val="en-US"/>
        </w:rPr>
        <w:t>K</w:t>
      </w:r>
      <w:r w:rsidR="001B2BDB">
        <w:rPr>
          <w:rFonts w:ascii="Garamond" w:hAnsi="Garamond"/>
          <w:b/>
          <w:sz w:val="22"/>
          <w:szCs w:val="22"/>
          <w:lang w:val="en-US"/>
        </w:rPr>
        <w:t>EYWORDS</w:t>
      </w:r>
      <w:r w:rsidR="00EF63B6" w:rsidRPr="00EC05BF">
        <w:rPr>
          <w:rFonts w:ascii="Garamond" w:hAnsi="Garamond"/>
          <w:b/>
          <w:sz w:val="22"/>
          <w:szCs w:val="22"/>
          <w:lang w:val="en-US"/>
        </w:rPr>
        <w:t xml:space="preserve">: </w:t>
      </w:r>
      <w:r w:rsidR="002159D1" w:rsidRPr="002159D1">
        <w:rPr>
          <w:rFonts w:ascii="Garamond" w:hAnsi="Garamond"/>
          <w:b/>
          <w:sz w:val="22"/>
          <w:szCs w:val="22"/>
          <w:lang w:val="en-US"/>
        </w:rPr>
        <w:t>erosion monitoring, soil loss, sandy soil, sample splitter, uncertainty</w:t>
      </w:r>
      <w:r w:rsidR="002159D1">
        <w:rPr>
          <w:rFonts w:ascii="Garamond" w:hAnsi="Garamond"/>
          <w:b/>
          <w:sz w:val="22"/>
          <w:szCs w:val="22"/>
          <w:lang w:val="en-US"/>
        </w:rPr>
        <w:t>.</w:t>
      </w:r>
    </w:p>
    <w:p w14:paraId="1A2575B6" w14:textId="77777777" w:rsidR="00165E2B" w:rsidRDefault="00165E2B">
      <w:pPr>
        <w:rPr>
          <w:rFonts w:ascii="Garamond" w:hAnsi="Garamond"/>
          <w:sz w:val="22"/>
          <w:szCs w:val="22"/>
          <w:lang w:val="en-US"/>
        </w:rPr>
      </w:pPr>
      <w:r>
        <w:rPr>
          <w:rFonts w:ascii="Garamond" w:hAnsi="Garamond"/>
          <w:sz w:val="22"/>
          <w:szCs w:val="22"/>
          <w:lang w:val="en-US"/>
        </w:rPr>
        <w:br w:type="page"/>
      </w:r>
    </w:p>
    <w:p w14:paraId="07752CC8" w14:textId="77777777" w:rsidR="006227E8" w:rsidRDefault="006227E8" w:rsidP="00EC05BF">
      <w:pPr>
        <w:jc w:val="both"/>
        <w:rPr>
          <w:rFonts w:ascii="Garamond" w:hAnsi="Garamond"/>
          <w:sz w:val="22"/>
          <w:szCs w:val="22"/>
          <w:lang w:val="en-US"/>
        </w:rPr>
        <w:sectPr w:rsidR="006227E8" w:rsidSect="00164906">
          <w:headerReference w:type="even" r:id="rId7"/>
          <w:headerReference w:type="default" r:id="rId8"/>
          <w:footerReference w:type="even" r:id="rId9"/>
          <w:footerReference w:type="default" r:id="rId10"/>
          <w:headerReference w:type="first" r:id="rId11"/>
          <w:footerReference w:type="first" r:id="rId12"/>
          <w:pgSz w:w="11906" w:h="16838" w:code="9"/>
          <w:pgMar w:top="1418" w:right="1134" w:bottom="1418" w:left="1134" w:header="709" w:footer="709" w:gutter="0"/>
          <w:lnNumType w:countBy="1" w:restart="continuous"/>
          <w:cols w:space="720"/>
          <w:docGrid w:linePitch="360"/>
        </w:sectPr>
      </w:pPr>
    </w:p>
    <w:p w14:paraId="587841D5" w14:textId="77777777" w:rsidR="000956CC" w:rsidRDefault="00EF63B6" w:rsidP="00EC05BF">
      <w:pPr>
        <w:rPr>
          <w:rFonts w:ascii="Garamond" w:hAnsi="Garamond"/>
          <w:b/>
          <w:sz w:val="22"/>
          <w:szCs w:val="22"/>
        </w:rPr>
      </w:pPr>
      <w:commentRangeStart w:id="0"/>
      <w:r w:rsidRPr="00EC05BF">
        <w:rPr>
          <w:rFonts w:ascii="Garamond" w:hAnsi="Garamond"/>
          <w:b/>
          <w:sz w:val="22"/>
          <w:szCs w:val="22"/>
        </w:rPr>
        <w:lastRenderedPageBreak/>
        <w:t>INTRODUÇÃO</w:t>
      </w:r>
      <w:commentRangeEnd w:id="0"/>
      <w:r w:rsidR="006B73F2">
        <w:rPr>
          <w:rStyle w:val="Refdecomentrio"/>
        </w:rPr>
        <w:commentReference w:id="0"/>
      </w:r>
    </w:p>
    <w:p w14:paraId="188271CE" w14:textId="77777777" w:rsidR="00DF5ACB" w:rsidRPr="00263F0C" w:rsidRDefault="00DF5ACB" w:rsidP="00EC05BF">
      <w:pPr>
        <w:rPr>
          <w:rFonts w:ascii="Garamond" w:hAnsi="Garamond"/>
          <w:b/>
          <w:sz w:val="20"/>
          <w:szCs w:val="20"/>
        </w:rPr>
      </w:pPr>
    </w:p>
    <w:p w14:paraId="18197B41" w14:textId="77777777" w:rsidR="002159D1" w:rsidRPr="002159D1" w:rsidRDefault="002159D1" w:rsidP="002159D1">
      <w:pPr>
        <w:shd w:val="clear" w:color="auto" w:fill="FFFFFF"/>
        <w:ind w:firstLine="709"/>
        <w:jc w:val="both"/>
        <w:rPr>
          <w:rFonts w:ascii="Garamond" w:hAnsi="Garamond"/>
          <w:sz w:val="20"/>
          <w:szCs w:val="20"/>
          <w:lang w:val="pt-PT"/>
        </w:rPr>
      </w:pPr>
      <w:r w:rsidRPr="002159D1">
        <w:rPr>
          <w:rFonts w:ascii="Garamond" w:hAnsi="Garamond"/>
          <w:sz w:val="20"/>
          <w:szCs w:val="20"/>
          <w:lang w:val="pt-PT"/>
        </w:rPr>
        <w:t>A erosão do solo constitui, há muitas décadas, uma das maiores preocupações dos cientistas do solo (PANAGOS et al., 2017). Prova disso são as milhares de parcelas de monitoramento da erosão, instaladas sob os mais diferentes tipos de solo e usos da terra, distribuídas ao redor de todo o planeta (ANACHE et al., 2017; GARCÍA-RUIZ et al., 2015). Uma das principais dificuldades encontradas na pesquisa em erosão do solo é a grande variabilidade dos dados (NEARING; GOVERS; NORTON, 1999). Essa variabilidade advém da diversidade de métodos e estratégias de monitoramento utilizados (BOIX-FAYOS et al., 2006; GARCÍA-RUIZ et al., 2015). Pesa negativamente também a falta de recursos para condução do monitoramento por período de tempo maior do que 5-10 anos necessário para obtenção de dados mais consistentes (ANACHE et al., 2017). Distúrbios indesejados causado no solo durante a instalação e/ou condução do monitoramento da erosão são uma fonte de variação difícil de identificar (BOIX-FAYOS et al., 2006; KINNELL, 2016). Finalmente, há a complexidade do processo erosivo e a interação dos fatores determinantes que estão completamente fora do controle devido a limitações operacionais e de conhecimento (BOIX-FAYOS et al., 2006). Na prática, quanto maior a variabilidade dos dados, maior a nossa incerteza sobre a magnitude das perdas de solo (GARCÍA-RUIZ et al., 2015).</w:t>
      </w:r>
    </w:p>
    <w:p w14:paraId="79BEE5D3" w14:textId="0AE6C5FF" w:rsidR="002159D1" w:rsidRDefault="002159D1" w:rsidP="002159D1">
      <w:pPr>
        <w:shd w:val="clear" w:color="auto" w:fill="FFFFFF"/>
        <w:ind w:firstLine="709"/>
        <w:jc w:val="both"/>
        <w:rPr>
          <w:rFonts w:ascii="Garamond" w:hAnsi="Garamond"/>
          <w:sz w:val="20"/>
          <w:szCs w:val="20"/>
          <w:lang w:val="pt-PT"/>
        </w:rPr>
      </w:pPr>
      <w:r w:rsidRPr="002159D1">
        <w:rPr>
          <w:rFonts w:ascii="Garamond" w:hAnsi="Garamond"/>
          <w:sz w:val="20"/>
          <w:szCs w:val="20"/>
          <w:lang w:val="pt-PT"/>
        </w:rPr>
        <w:t xml:space="preserve">Uma outra importante fonte de variabilidade nos dados de perda do solo é o método usado para obtenção das amostras da enxurrada coletada nas parcelas de monitoramento (KINNELL, 2016). Isso porque, para que a amostra seja a mais representativa o possível da realidade, o processo de amostragem requer que a enxurrada coletada seja o mais perfeitamente homogeneizada. Tal homogeneidade é difícil de alcançar quando partículas de diferentes tamanhos estão presentes no sedimento, haja vista a atuação do processo de sedimentação </w:t>
      </w:r>
      <w:commentRangeStart w:id="1"/>
      <w:r w:rsidRPr="002159D1">
        <w:rPr>
          <w:rFonts w:ascii="Garamond" w:hAnsi="Garamond"/>
          <w:sz w:val="20"/>
          <w:szCs w:val="20"/>
          <w:lang w:val="pt-PT"/>
        </w:rPr>
        <w:t>diferencial</w:t>
      </w:r>
      <w:commentRangeEnd w:id="1"/>
      <w:r w:rsidR="004E5D14">
        <w:rPr>
          <w:rStyle w:val="Refdecomentrio"/>
        </w:rPr>
        <w:commentReference w:id="1"/>
      </w:r>
      <w:r w:rsidRPr="002159D1">
        <w:rPr>
          <w:rFonts w:ascii="Garamond" w:hAnsi="Garamond"/>
          <w:sz w:val="20"/>
          <w:szCs w:val="20"/>
          <w:lang w:val="pt-PT"/>
        </w:rPr>
        <w:t xml:space="preserve"> (CIESIOLKA et al., 2006; KINNELL, 2016; TODISCO et al., 2012). Os métodos baseados na homogeneização e amostragem manual da enxurrada coletada estão entre os que mais sofrem com esse problema (ZÖBISCH; KLINGSPOR; ODUOR, 1996). O resultado é que as amostras da enxurrada coletada tendem a subestimar a concentração de sedimento, sendo a magnitude da subestimativa proporcional à concentração de partículas de maior diâmetro (CIESIOLKA et al., 2006; LANG, 1992; ZÖBISCH; KLINGSPOR; ODUOR, 1996).</w:t>
      </w:r>
    </w:p>
    <w:p w14:paraId="71AC4126" w14:textId="77777777" w:rsidR="002159D1" w:rsidRPr="002159D1" w:rsidRDefault="002159D1" w:rsidP="002159D1">
      <w:pPr>
        <w:shd w:val="clear" w:color="auto" w:fill="FFFFFF"/>
        <w:ind w:firstLine="709"/>
        <w:jc w:val="both"/>
        <w:rPr>
          <w:rFonts w:ascii="Garamond" w:hAnsi="Garamond"/>
          <w:sz w:val="20"/>
          <w:szCs w:val="20"/>
        </w:rPr>
      </w:pPr>
      <w:r w:rsidRPr="002159D1">
        <w:rPr>
          <w:rFonts w:ascii="Garamond" w:hAnsi="Garamond"/>
          <w:sz w:val="20"/>
          <w:szCs w:val="20"/>
        </w:rPr>
        <w:t>Estima-se que o volume de solo perdido anualmente no Brasil seja da ordem de 500 milhões de toneladas (BERTONI; LOMBARDI NETO, 2012), com taxas médias de perda de solo que variam entre 0,1 e 136 Mg ha</w:t>
      </w:r>
      <w:r w:rsidRPr="00F10929">
        <w:rPr>
          <w:rFonts w:ascii="Garamond" w:hAnsi="Garamond"/>
          <w:sz w:val="20"/>
          <w:szCs w:val="20"/>
          <w:vertAlign w:val="superscript"/>
        </w:rPr>
        <w:t>-1</w:t>
      </w:r>
      <w:r w:rsidRPr="002159D1">
        <w:rPr>
          <w:rFonts w:ascii="Garamond" w:hAnsi="Garamond"/>
          <w:sz w:val="20"/>
          <w:szCs w:val="20"/>
        </w:rPr>
        <w:t xml:space="preserve"> ano</w:t>
      </w:r>
      <w:r w:rsidRPr="00F10929">
        <w:rPr>
          <w:rFonts w:ascii="Garamond" w:hAnsi="Garamond"/>
          <w:sz w:val="20"/>
          <w:szCs w:val="20"/>
          <w:vertAlign w:val="superscript"/>
        </w:rPr>
        <w:t>-1</w:t>
      </w:r>
      <w:r w:rsidRPr="002159D1">
        <w:rPr>
          <w:rFonts w:ascii="Garamond" w:hAnsi="Garamond"/>
          <w:sz w:val="20"/>
          <w:szCs w:val="20"/>
        </w:rPr>
        <w:t xml:space="preserve"> (ANACHE et al., 2017). No caso de solo de textura arenosa, estima-se que as taxas de perda de solo possam facilmente chegar a mais 150 Mg ha</w:t>
      </w:r>
      <w:r w:rsidRPr="00F10929">
        <w:rPr>
          <w:rFonts w:ascii="Garamond" w:hAnsi="Garamond"/>
          <w:sz w:val="20"/>
          <w:szCs w:val="20"/>
          <w:vertAlign w:val="superscript"/>
        </w:rPr>
        <w:t>-1</w:t>
      </w:r>
      <w:r w:rsidRPr="002159D1">
        <w:rPr>
          <w:rFonts w:ascii="Garamond" w:hAnsi="Garamond"/>
          <w:sz w:val="20"/>
          <w:szCs w:val="20"/>
        </w:rPr>
        <w:t xml:space="preserve"> ano</w:t>
      </w:r>
      <w:r w:rsidRPr="00F10929">
        <w:rPr>
          <w:rFonts w:ascii="Garamond" w:hAnsi="Garamond"/>
          <w:sz w:val="20"/>
          <w:szCs w:val="20"/>
          <w:vertAlign w:val="superscript"/>
        </w:rPr>
        <w:t>-1</w:t>
      </w:r>
      <w:r w:rsidRPr="002159D1">
        <w:rPr>
          <w:rFonts w:ascii="Garamond" w:hAnsi="Garamond"/>
          <w:sz w:val="20"/>
          <w:szCs w:val="20"/>
        </w:rPr>
        <w:t xml:space="preserve"> (LANZANOVA et al., 2013). No entanto, como parte considerável das estimativas brasileiras baseia-se no emprego de um método manual para amostragem da enxurrada coletada (AMADO; PROCHNOW; ELTZ, 2002; CARDOSO et al., 2012; COGO, 1978; CORRÊA et al., 2016; ELTZ; MEHL; REICHERT, 2001; SILVA et al., 2005; TENGBERG; STOCKING; DECHEN, 1997; </w:t>
      </w:r>
      <w:r w:rsidRPr="002159D1">
        <w:rPr>
          <w:rFonts w:ascii="Garamond" w:hAnsi="Garamond"/>
          <w:sz w:val="20"/>
          <w:szCs w:val="20"/>
        </w:rPr>
        <w:lastRenderedPageBreak/>
        <w:t>VEIGA; WILDNER, 1993; VOLK; COGO, 2009), é possível que as perdas de solo sejam ainda maiores. Isso é especialmente preocupante no caso das áreas com solo de textura arenosa, haja vista a grande pressão de uso exercida pelo setor agropecuário-industrial. Nesse sentido, o primeiro objetivo desse estudo foi avaliar se o método manual usado no Brasil subestima as perdas de solo em área com solo de textura grosseira e, em sendo verificada essa tendência, quantificar sua magnitude.</w:t>
      </w:r>
    </w:p>
    <w:p w14:paraId="4FB50C1A" w14:textId="5A1BAB91" w:rsidR="002159D1" w:rsidRPr="007553B8" w:rsidRDefault="002159D1" w:rsidP="002159D1">
      <w:pPr>
        <w:shd w:val="clear" w:color="auto" w:fill="FFFFFF"/>
        <w:ind w:firstLine="709"/>
        <w:jc w:val="both"/>
        <w:rPr>
          <w:rFonts w:ascii="Garamond" w:hAnsi="Garamond"/>
          <w:sz w:val="20"/>
          <w:szCs w:val="20"/>
        </w:rPr>
      </w:pPr>
      <w:r w:rsidRPr="002159D1">
        <w:rPr>
          <w:rFonts w:ascii="Garamond" w:hAnsi="Garamond"/>
          <w:sz w:val="20"/>
          <w:szCs w:val="20"/>
        </w:rPr>
        <w:t xml:space="preserve">Uma solução </w:t>
      </w:r>
      <w:commentRangeStart w:id="2"/>
      <w:del w:id="3" w:author="Autor">
        <w:r w:rsidRPr="002159D1" w:rsidDel="004E5D14">
          <w:rPr>
            <w:rFonts w:ascii="Garamond" w:hAnsi="Garamond"/>
            <w:sz w:val="20"/>
            <w:szCs w:val="20"/>
          </w:rPr>
          <w:delText>elegante</w:delText>
        </w:r>
      </w:del>
      <w:commentRangeEnd w:id="2"/>
      <w:r w:rsidR="004E5D14">
        <w:rPr>
          <w:rStyle w:val="Refdecomentrio"/>
        </w:rPr>
        <w:commentReference w:id="2"/>
      </w:r>
      <w:r w:rsidRPr="002159D1">
        <w:rPr>
          <w:rFonts w:ascii="Garamond" w:hAnsi="Garamond"/>
          <w:sz w:val="20"/>
          <w:szCs w:val="20"/>
        </w:rPr>
        <w:t xml:space="preserve"> para o problema da amostragem de enxurrada com sedimento contendo partículas de diferentes diâmetros foi proposta por </w:t>
      </w:r>
      <w:proofErr w:type="spellStart"/>
      <w:r w:rsidRPr="002159D1">
        <w:rPr>
          <w:rFonts w:ascii="Garamond" w:hAnsi="Garamond"/>
          <w:sz w:val="20"/>
          <w:szCs w:val="20"/>
        </w:rPr>
        <w:t>Todisco</w:t>
      </w:r>
      <w:proofErr w:type="spellEnd"/>
      <w:r w:rsidRPr="002159D1">
        <w:rPr>
          <w:rFonts w:ascii="Garamond" w:hAnsi="Garamond"/>
          <w:sz w:val="20"/>
          <w:szCs w:val="20"/>
        </w:rPr>
        <w:t xml:space="preserve"> et at. (</w:t>
      </w:r>
      <w:commentRangeStart w:id="4"/>
      <w:r w:rsidRPr="002159D1">
        <w:rPr>
          <w:rFonts w:ascii="Garamond" w:hAnsi="Garamond"/>
          <w:sz w:val="20"/>
          <w:szCs w:val="20"/>
        </w:rPr>
        <w:t>2012</w:t>
      </w:r>
      <w:commentRangeEnd w:id="4"/>
      <w:r w:rsidR="007D2015">
        <w:rPr>
          <w:rStyle w:val="Refdecomentrio"/>
        </w:rPr>
        <w:commentReference w:id="4"/>
      </w:r>
      <w:r w:rsidRPr="002159D1">
        <w:rPr>
          <w:rFonts w:ascii="Garamond" w:hAnsi="Garamond"/>
          <w:sz w:val="20"/>
          <w:szCs w:val="20"/>
        </w:rPr>
        <w:t xml:space="preserve">). Contudo, o método continua sendo dependente da homogeneização da enxurrada coletada, o que é ainda mais difícil se a concentração de sedimento for grande (TODISCO et al., 2012). Uma alternativa razoável consiste em utilizar equipamentos </w:t>
      </w:r>
      <w:proofErr w:type="spellStart"/>
      <w:r w:rsidRPr="002159D1">
        <w:rPr>
          <w:rFonts w:ascii="Garamond" w:hAnsi="Garamond"/>
          <w:sz w:val="20"/>
          <w:szCs w:val="20"/>
        </w:rPr>
        <w:t>fracionadores</w:t>
      </w:r>
      <w:proofErr w:type="spellEnd"/>
      <w:r w:rsidRPr="002159D1">
        <w:rPr>
          <w:rFonts w:ascii="Garamond" w:hAnsi="Garamond"/>
          <w:sz w:val="20"/>
          <w:szCs w:val="20"/>
        </w:rPr>
        <w:t xml:space="preserve">, como aqueles do tipo cone (cone </w:t>
      </w:r>
      <w:proofErr w:type="spellStart"/>
      <w:r w:rsidRPr="002159D1">
        <w:rPr>
          <w:rFonts w:ascii="Garamond" w:hAnsi="Garamond"/>
          <w:sz w:val="20"/>
          <w:szCs w:val="20"/>
        </w:rPr>
        <w:t>splitter</w:t>
      </w:r>
      <w:proofErr w:type="spellEnd"/>
      <w:r w:rsidRPr="002159D1">
        <w:rPr>
          <w:rFonts w:ascii="Garamond" w:hAnsi="Garamond"/>
          <w:sz w:val="20"/>
          <w:szCs w:val="20"/>
        </w:rPr>
        <w:t>) e batedeira (</w:t>
      </w:r>
      <w:proofErr w:type="spellStart"/>
      <w:r w:rsidRPr="002159D1">
        <w:rPr>
          <w:rFonts w:ascii="Garamond" w:hAnsi="Garamond"/>
          <w:sz w:val="20"/>
          <w:szCs w:val="20"/>
        </w:rPr>
        <w:t>churn</w:t>
      </w:r>
      <w:proofErr w:type="spellEnd"/>
      <w:r w:rsidRPr="002159D1">
        <w:rPr>
          <w:rFonts w:ascii="Garamond" w:hAnsi="Garamond"/>
          <w:sz w:val="20"/>
          <w:szCs w:val="20"/>
        </w:rPr>
        <w:t xml:space="preserve"> </w:t>
      </w:r>
      <w:proofErr w:type="spellStart"/>
      <w:r w:rsidRPr="002159D1">
        <w:rPr>
          <w:rFonts w:ascii="Garamond" w:hAnsi="Garamond"/>
          <w:sz w:val="20"/>
          <w:szCs w:val="20"/>
        </w:rPr>
        <w:t>splitter</w:t>
      </w:r>
      <w:proofErr w:type="spellEnd"/>
      <w:r w:rsidRPr="002159D1">
        <w:rPr>
          <w:rFonts w:ascii="Garamond" w:hAnsi="Garamond"/>
          <w:sz w:val="20"/>
          <w:szCs w:val="20"/>
        </w:rPr>
        <w:t xml:space="preserve">), amplamente utilizados para a amostragem de água e suspensões com pequena concentração de sólidos totais (CAPEL; NACIONALES; LARSON, 1995; HOROWITZ; SMITH; ELRICK, 2001). Seja pela sua arquitetura, seja pelo seu modo de funcionamento, esses equipamentos produzem amostras com constituição muito similar à suspensão fracionada. Nesse contexto, o segundo objetivo desse estudo foi desenvolver e testar o protótipo de um equipamento </w:t>
      </w:r>
      <w:proofErr w:type="spellStart"/>
      <w:r w:rsidRPr="002159D1">
        <w:rPr>
          <w:rFonts w:ascii="Garamond" w:hAnsi="Garamond"/>
          <w:sz w:val="20"/>
          <w:szCs w:val="20"/>
        </w:rPr>
        <w:t>fracionador</w:t>
      </w:r>
      <w:proofErr w:type="spellEnd"/>
      <w:r w:rsidRPr="002159D1">
        <w:rPr>
          <w:rFonts w:ascii="Garamond" w:hAnsi="Garamond"/>
          <w:sz w:val="20"/>
          <w:szCs w:val="20"/>
        </w:rPr>
        <w:t xml:space="preserve"> de suspensões com grande concentração de sólidos totais, característica de enxurradas coletadas em parcelas de monitoramento da erosão.</w:t>
      </w:r>
    </w:p>
    <w:p w14:paraId="6A7B6DD6" w14:textId="77777777" w:rsidR="00870D32" w:rsidRDefault="00870D32" w:rsidP="00EC05BF">
      <w:pPr>
        <w:shd w:val="clear" w:color="auto" w:fill="FFFFFF"/>
        <w:jc w:val="both"/>
        <w:rPr>
          <w:rFonts w:ascii="Garamond" w:hAnsi="Garamond"/>
          <w:sz w:val="20"/>
          <w:szCs w:val="20"/>
        </w:rPr>
      </w:pPr>
    </w:p>
    <w:p w14:paraId="45CFEF70" w14:textId="77777777" w:rsidR="00312837" w:rsidRPr="00263F0C" w:rsidRDefault="00312837" w:rsidP="00EC05BF">
      <w:pPr>
        <w:shd w:val="clear" w:color="auto" w:fill="FFFFFF"/>
        <w:jc w:val="both"/>
        <w:rPr>
          <w:rFonts w:ascii="Garamond" w:hAnsi="Garamond"/>
          <w:sz w:val="20"/>
          <w:szCs w:val="20"/>
        </w:rPr>
      </w:pPr>
    </w:p>
    <w:p w14:paraId="1728CFCC" w14:textId="77777777" w:rsidR="000F4185" w:rsidRDefault="001B6991" w:rsidP="00EC05BF">
      <w:pPr>
        <w:shd w:val="clear" w:color="auto" w:fill="FFFFFF"/>
        <w:jc w:val="both"/>
        <w:rPr>
          <w:rFonts w:ascii="Garamond" w:hAnsi="Garamond"/>
          <w:b/>
          <w:sz w:val="22"/>
          <w:szCs w:val="22"/>
        </w:rPr>
      </w:pPr>
      <w:r w:rsidRPr="00EC05BF">
        <w:rPr>
          <w:rFonts w:ascii="Garamond" w:hAnsi="Garamond"/>
          <w:b/>
          <w:sz w:val="22"/>
          <w:szCs w:val="22"/>
        </w:rPr>
        <w:t>MATERIAL E MÉTODO</w:t>
      </w:r>
      <w:r w:rsidR="000F4185" w:rsidRPr="00EC05BF">
        <w:rPr>
          <w:rFonts w:ascii="Garamond" w:hAnsi="Garamond"/>
          <w:b/>
          <w:sz w:val="22"/>
          <w:szCs w:val="22"/>
        </w:rPr>
        <w:t>S</w:t>
      </w:r>
    </w:p>
    <w:p w14:paraId="0C7CB54C" w14:textId="77777777" w:rsidR="00F10929" w:rsidRPr="00F10929" w:rsidRDefault="00F10929" w:rsidP="00EC05BF">
      <w:pPr>
        <w:shd w:val="clear" w:color="auto" w:fill="FFFFFF"/>
        <w:jc w:val="both"/>
        <w:rPr>
          <w:rFonts w:ascii="Garamond" w:hAnsi="Garamond"/>
          <w:sz w:val="22"/>
          <w:szCs w:val="22"/>
        </w:rPr>
      </w:pPr>
    </w:p>
    <w:p w14:paraId="23E363B9" w14:textId="4AC71DC0" w:rsidR="00F10929" w:rsidRDefault="00F10929" w:rsidP="00EC05BF">
      <w:pPr>
        <w:shd w:val="clear" w:color="auto" w:fill="FFFFFF"/>
        <w:jc w:val="both"/>
        <w:rPr>
          <w:rFonts w:ascii="Garamond" w:hAnsi="Garamond"/>
          <w:b/>
          <w:sz w:val="22"/>
          <w:szCs w:val="22"/>
        </w:rPr>
      </w:pPr>
      <w:r>
        <w:rPr>
          <w:rFonts w:ascii="Garamond" w:hAnsi="Garamond"/>
          <w:b/>
          <w:sz w:val="22"/>
          <w:szCs w:val="22"/>
        </w:rPr>
        <w:t>Material do solo</w:t>
      </w:r>
    </w:p>
    <w:p w14:paraId="13B88447" w14:textId="77777777" w:rsidR="00DF5ACB" w:rsidRPr="00263F0C" w:rsidRDefault="00DF5ACB" w:rsidP="00EC05BF">
      <w:pPr>
        <w:shd w:val="clear" w:color="auto" w:fill="FFFFFF"/>
        <w:jc w:val="both"/>
        <w:rPr>
          <w:rFonts w:ascii="Garamond" w:hAnsi="Garamond"/>
          <w:sz w:val="20"/>
          <w:szCs w:val="20"/>
        </w:rPr>
      </w:pPr>
    </w:p>
    <w:p w14:paraId="795AC0C9" w14:textId="4916CC90" w:rsidR="002159D1" w:rsidRDefault="002159D1" w:rsidP="00CB7BA0">
      <w:pPr>
        <w:shd w:val="clear" w:color="auto" w:fill="FFFFFF"/>
        <w:ind w:firstLine="709"/>
        <w:jc w:val="both"/>
        <w:rPr>
          <w:rFonts w:ascii="Garamond" w:hAnsi="Garamond"/>
          <w:sz w:val="20"/>
          <w:szCs w:val="20"/>
        </w:rPr>
      </w:pPr>
      <w:r w:rsidRPr="002159D1">
        <w:rPr>
          <w:rFonts w:ascii="Garamond" w:hAnsi="Garamond"/>
          <w:sz w:val="20"/>
          <w:szCs w:val="20"/>
          <w:lang w:val="x-none"/>
        </w:rPr>
        <w:t xml:space="preserve">Os dois métodos de fracionamento – método manual e método do </w:t>
      </w:r>
      <w:proofErr w:type="spellStart"/>
      <w:r w:rsidRPr="002159D1">
        <w:rPr>
          <w:rFonts w:ascii="Garamond" w:hAnsi="Garamond"/>
          <w:sz w:val="20"/>
          <w:szCs w:val="20"/>
          <w:lang w:val="x-none"/>
        </w:rPr>
        <w:t>fracionador</w:t>
      </w:r>
      <w:proofErr w:type="spellEnd"/>
      <w:r w:rsidRPr="002159D1">
        <w:rPr>
          <w:rFonts w:ascii="Garamond" w:hAnsi="Garamond"/>
          <w:sz w:val="20"/>
          <w:szCs w:val="20"/>
          <w:lang w:val="x-none"/>
        </w:rPr>
        <w:t xml:space="preserve"> – foram avaliados usando um experimento laboratorial que utilizou suspensões compostas de água destilada e material do solo. O material do solo foi coletado da parte superficial (0–20 cm de profundidade) do horizonte A de perfil do solo derivado de rochas sedimentares da Form</w:t>
      </w:r>
      <w:r w:rsidR="0073536F">
        <w:rPr>
          <w:rFonts w:ascii="Garamond" w:hAnsi="Garamond"/>
          <w:sz w:val="20"/>
          <w:szCs w:val="20"/>
          <w:lang w:val="x-none"/>
        </w:rPr>
        <w:t>ação Santa Maria</w:t>
      </w:r>
      <w:r w:rsidRPr="002159D1">
        <w:rPr>
          <w:rFonts w:ascii="Garamond" w:hAnsi="Garamond"/>
          <w:sz w:val="20"/>
          <w:szCs w:val="20"/>
          <w:lang w:val="x-none"/>
        </w:rPr>
        <w:t xml:space="preserve">, sem uso antrópico aparente, localizado no campus da Universidade Federal de Santa Maria a latitude -29°42’47,01“N e longitude -53°42’43.36”E. Esse perfil fora classificado como um </w:t>
      </w:r>
      <w:proofErr w:type="spellStart"/>
      <w:r w:rsidRPr="002159D1">
        <w:rPr>
          <w:rFonts w:ascii="Garamond" w:hAnsi="Garamond"/>
          <w:sz w:val="20"/>
          <w:szCs w:val="20"/>
          <w:lang w:val="x-none"/>
        </w:rPr>
        <w:t>Argissolo</w:t>
      </w:r>
      <w:proofErr w:type="spellEnd"/>
      <w:r w:rsidRPr="002159D1">
        <w:rPr>
          <w:rFonts w:ascii="Garamond" w:hAnsi="Garamond"/>
          <w:sz w:val="20"/>
          <w:szCs w:val="20"/>
          <w:lang w:val="x-none"/>
        </w:rPr>
        <w:t xml:space="preserve"> Vermelho-Amarelo Distrófico típico da edição de 2006 do Sistema Brasileiro de Classificação de Solos (LAUERMANN, </w:t>
      </w:r>
      <w:commentRangeStart w:id="5"/>
      <w:r w:rsidRPr="002159D1">
        <w:rPr>
          <w:rFonts w:ascii="Garamond" w:hAnsi="Garamond"/>
          <w:sz w:val="20"/>
          <w:szCs w:val="20"/>
          <w:lang w:val="x-none"/>
        </w:rPr>
        <w:t>2007</w:t>
      </w:r>
      <w:commentRangeEnd w:id="5"/>
      <w:r w:rsidR="00367B8F">
        <w:rPr>
          <w:rStyle w:val="Refdecomentrio"/>
        </w:rPr>
        <w:commentReference w:id="5"/>
      </w:r>
      <w:r w:rsidRPr="002159D1">
        <w:rPr>
          <w:rFonts w:ascii="Garamond" w:hAnsi="Garamond"/>
          <w:sz w:val="20"/>
          <w:szCs w:val="20"/>
          <w:lang w:val="x-none"/>
        </w:rPr>
        <w:t>). Ele possui uma sequência de horizontes A-E-</w:t>
      </w:r>
      <w:proofErr w:type="spellStart"/>
      <w:r w:rsidRPr="002159D1">
        <w:rPr>
          <w:rFonts w:ascii="Garamond" w:hAnsi="Garamond"/>
          <w:sz w:val="20"/>
          <w:szCs w:val="20"/>
          <w:lang w:val="x-none"/>
        </w:rPr>
        <w:t>Bt</w:t>
      </w:r>
      <w:proofErr w:type="spellEnd"/>
      <w:r w:rsidRPr="002159D1">
        <w:rPr>
          <w:rFonts w:ascii="Garamond" w:hAnsi="Garamond"/>
          <w:sz w:val="20"/>
          <w:szCs w:val="20"/>
          <w:lang w:val="x-none"/>
        </w:rPr>
        <w:t xml:space="preserve">-C, com conteúdo de argila muito baixo em superfície, mas que aumenta consideravelmente em profundidade – </w:t>
      </w:r>
      <w:commentRangeStart w:id="6"/>
      <w:r w:rsidRPr="002159D1">
        <w:rPr>
          <w:rFonts w:ascii="Garamond" w:hAnsi="Garamond"/>
          <w:sz w:val="20"/>
          <w:szCs w:val="20"/>
          <w:lang w:val="x-none"/>
        </w:rPr>
        <w:t>com efeito direto sobre a densidade e a porosidade do solo. O baixo conteúdo de cátions básicos, fósforo e matéria orgânica refletem a pobreza de nutrientes no material de origem (Tabelas 1 e 2) – os dados analíticos estão disponíveis no Repositório Brasileiro Livre para Dados Abertos do Solo (</w:t>
      </w:r>
      <w:proofErr w:type="spellStart"/>
      <w:r w:rsidRPr="002159D1">
        <w:rPr>
          <w:rFonts w:ascii="Garamond" w:hAnsi="Garamond"/>
          <w:sz w:val="20"/>
          <w:szCs w:val="20"/>
          <w:lang w:val="x-none"/>
        </w:rPr>
        <w:t>febr</w:t>
      </w:r>
      <w:proofErr w:type="spellEnd"/>
      <w:r w:rsidRPr="002159D1">
        <w:rPr>
          <w:rFonts w:ascii="Garamond" w:hAnsi="Garamond"/>
          <w:sz w:val="20"/>
          <w:szCs w:val="20"/>
          <w:lang w:val="x-none"/>
        </w:rPr>
        <w:t>, www.ufsm.br/</w:t>
      </w:r>
      <w:proofErr w:type="spellStart"/>
      <w:r w:rsidRPr="002159D1">
        <w:rPr>
          <w:rFonts w:ascii="Garamond" w:hAnsi="Garamond"/>
          <w:sz w:val="20"/>
          <w:szCs w:val="20"/>
          <w:lang w:val="x-none"/>
        </w:rPr>
        <w:t>febr</w:t>
      </w:r>
      <w:proofErr w:type="spellEnd"/>
      <w:r w:rsidRPr="002159D1">
        <w:rPr>
          <w:rFonts w:ascii="Garamond" w:hAnsi="Garamond"/>
          <w:sz w:val="20"/>
          <w:szCs w:val="20"/>
          <w:lang w:val="x-none"/>
        </w:rPr>
        <w:t>), conjunto de dados ctb0013.</w:t>
      </w:r>
      <w:commentRangeEnd w:id="6"/>
      <w:r w:rsidR="00367B8F">
        <w:rPr>
          <w:rStyle w:val="Refdecomentrio"/>
        </w:rPr>
        <w:commentReference w:id="6"/>
      </w:r>
      <w:r w:rsidRPr="002159D1">
        <w:rPr>
          <w:rFonts w:ascii="Garamond" w:hAnsi="Garamond"/>
          <w:sz w:val="20"/>
          <w:szCs w:val="20"/>
          <w:lang w:val="x-none"/>
        </w:rPr>
        <w:t xml:space="preserve"> Características similares são encontradas na camada superficial do solo de grande parte da região da Depressão Central do estado do Rio Grande do Sul (Figura 1) (STRECK et al., 2008), tendo sido alvo de muitos estudos de monitoramento da erosão (AMADO; PROCHNOW; </w:t>
      </w:r>
      <w:r w:rsidRPr="002159D1">
        <w:rPr>
          <w:rFonts w:ascii="Garamond" w:hAnsi="Garamond"/>
          <w:sz w:val="20"/>
          <w:szCs w:val="20"/>
          <w:lang w:val="x-none"/>
        </w:rPr>
        <w:lastRenderedPageBreak/>
        <w:t>ELTZ, 2002; COGO; MOLDENHAUER; FOSTER, 1984; ELTZ; MEHL; REICHERT, 2001; VOLK; COGO, 2009).</w:t>
      </w:r>
    </w:p>
    <w:p w14:paraId="4EBDE4A8" w14:textId="77777777" w:rsidR="003A7D71" w:rsidRDefault="003A7D71" w:rsidP="00CB7BA0">
      <w:pPr>
        <w:shd w:val="clear" w:color="auto" w:fill="FFFFFF"/>
        <w:jc w:val="both"/>
        <w:rPr>
          <w:rFonts w:ascii="Garamond" w:hAnsi="Garamond"/>
          <w:sz w:val="20"/>
          <w:szCs w:val="20"/>
        </w:rPr>
        <w:sectPr w:rsidR="003A7D71" w:rsidSect="00164906">
          <w:type w:val="continuous"/>
          <w:pgSz w:w="11906" w:h="16838" w:code="9"/>
          <w:pgMar w:top="1418" w:right="1134" w:bottom="1418" w:left="1134" w:header="709" w:footer="709" w:gutter="0"/>
          <w:lnNumType w:countBy="1" w:restart="continuous"/>
          <w:cols w:num="2" w:space="454"/>
          <w:docGrid w:linePitch="360"/>
        </w:sectPr>
      </w:pPr>
    </w:p>
    <w:p w14:paraId="5A9A38E1" w14:textId="77777777" w:rsidR="008329C6" w:rsidRDefault="008329C6" w:rsidP="00CB7BA0">
      <w:pPr>
        <w:pStyle w:val="TableCaption"/>
        <w:spacing w:after="0"/>
        <w:rPr>
          <w:rFonts w:ascii="Garamond" w:hAnsi="Garamond"/>
          <w:b/>
          <w:bCs/>
          <w:i w:val="0"/>
          <w:sz w:val="18"/>
          <w:szCs w:val="18"/>
          <w:lang w:val="pt-BR"/>
        </w:rPr>
      </w:pPr>
    </w:p>
    <w:p w14:paraId="7C0C3643" w14:textId="77777777" w:rsidR="002159D1" w:rsidRPr="002159D1" w:rsidRDefault="002159D1" w:rsidP="00CB7BA0">
      <w:pPr>
        <w:pStyle w:val="TableCaption"/>
        <w:spacing w:after="0"/>
        <w:rPr>
          <w:rFonts w:ascii="Garamond" w:hAnsi="Garamond"/>
          <w:lang w:val="pt-BR"/>
        </w:rPr>
      </w:pPr>
      <w:r w:rsidRPr="002159D1">
        <w:rPr>
          <w:rFonts w:ascii="Garamond" w:hAnsi="Garamond"/>
          <w:b/>
          <w:bCs/>
          <w:i w:val="0"/>
          <w:sz w:val="18"/>
          <w:szCs w:val="18"/>
          <w:lang w:val="pt-BR"/>
        </w:rPr>
        <w:t>Tabela 1 – Variáveis físicas dos horizontes do perfil do solo (LAUERMANN, 2007).</w:t>
      </w:r>
    </w:p>
    <w:tbl>
      <w:tblPr>
        <w:tblW w:w="9639" w:type="dxa"/>
        <w:tblInd w:w="108" w:type="dxa"/>
        <w:tblBorders>
          <w:top w:val="single" w:sz="4" w:space="0" w:color="auto"/>
          <w:bottom w:val="single" w:sz="4" w:space="0" w:color="auto"/>
        </w:tblBorders>
        <w:tblLook w:val="07E0" w:firstRow="1" w:lastRow="1" w:firstColumn="1" w:lastColumn="1" w:noHBand="1" w:noVBand="1"/>
      </w:tblPr>
      <w:tblGrid>
        <w:gridCol w:w="564"/>
        <w:gridCol w:w="912"/>
        <w:gridCol w:w="946"/>
        <w:gridCol w:w="946"/>
        <w:gridCol w:w="947"/>
        <w:gridCol w:w="1308"/>
        <w:gridCol w:w="1607"/>
        <w:gridCol w:w="1275"/>
        <w:gridCol w:w="1134"/>
      </w:tblGrid>
      <w:tr w:rsidR="002159D1" w:rsidRPr="002159D1" w14:paraId="33804DBC" w14:textId="77777777" w:rsidTr="003B1948">
        <w:trPr>
          <w:trHeight w:val="710"/>
        </w:trPr>
        <w:tc>
          <w:tcPr>
            <w:tcW w:w="564" w:type="dxa"/>
            <w:tcBorders>
              <w:bottom w:val="single" w:sz="4" w:space="0" w:color="auto"/>
            </w:tcBorders>
            <w:shd w:val="clear" w:color="auto" w:fill="auto"/>
          </w:tcPr>
          <w:p w14:paraId="7B8A950F"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ID</w:t>
            </w:r>
          </w:p>
        </w:tc>
        <w:tc>
          <w:tcPr>
            <w:tcW w:w="912" w:type="dxa"/>
            <w:tcBorders>
              <w:bottom w:val="single" w:sz="4" w:space="0" w:color="auto"/>
            </w:tcBorders>
            <w:shd w:val="clear" w:color="auto" w:fill="auto"/>
            <w:vAlign w:val="center"/>
          </w:tcPr>
          <w:p w14:paraId="0E854FDF"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Limites</w:t>
            </w:r>
          </w:p>
          <w:p w14:paraId="2B55D563"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(cm)</w:t>
            </w:r>
          </w:p>
        </w:tc>
        <w:tc>
          <w:tcPr>
            <w:tcW w:w="946" w:type="dxa"/>
            <w:tcBorders>
              <w:bottom w:val="single" w:sz="4" w:space="0" w:color="auto"/>
            </w:tcBorders>
            <w:shd w:val="clear" w:color="auto" w:fill="auto"/>
            <w:vAlign w:val="center"/>
          </w:tcPr>
          <w:p w14:paraId="16E7F35C"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Areia grossa</w:t>
            </w:r>
          </w:p>
          <w:p w14:paraId="5B6FD355"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(g kg</w:t>
            </w:r>
            <w:r w:rsidRPr="002159D1">
              <w:rPr>
                <w:rFonts w:ascii="Garamond" w:hAnsi="Garamond"/>
                <w:szCs w:val="20"/>
                <w:vertAlign w:val="superscript"/>
                <w:lang w:val="pt-BR"/>
              </w:rPr>
              <w:t>-1</w:t>
            </w:r>
            <w:r w:rsidRPr="002159D1">
              <w:rPr>
                <w:rFonts w:ascii="Garamond" w:hAnsi="Garamond"/>
                <w:szCs w:val="20"/>
                <w:lang w:val="pt-BR"/>
              </w:rPr>
              <w:t>)</w:t>
            </w:r>
          </w:p>
        </w:tc>
        <w:tc>
          <w:tcPr>
            <w:tcW w:w="946" w:type="dxa"/>
            <w:tcBorders>
              <w:bottom w:val="single" w:sz="4" w:space="0" w:color="auto"/>
            </w:tcBorders>
            <w:shd w:val="clear" w:color="auto" w:fill="auto"/>
            <w:vAlign w:val="center"/>
          </w:tcPr>
          <w:p w14:paraId="6C0B4595"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Areia fina</w:t>
            </w:r>
          </w:p>
          <w:p w14:paraId="07795FF1"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(g kg</w:t>
            </w:r>
            <w:r w:rsidRPr="002159D1">
              <w:rPr>
                <w:rFonts w:ascii="Garamond" w:hAnsi="Garamond"/>
                <w:szCs w:val="20"/>
                <w:vertAlign w:val="superscript"/>
                <w:lang w:val="pt-BR"/>
              </w:rPr>
              <w:t>-1</w:t>
            </w:r>
            <w:r w:rsidRPr="002159D1">
              <w:rPr>
                <w:rFonts w:ascii="Garamond" w:hAnsi="Garamond"/>
                <w:szCs w:val="20"/>
                <w:lang w:val="pt-BR"/>
              </w:rPr>
              <w:t>)</w:t>
            </w:r>
          </w:p>
        </w:tc>
        <w:tc>
          <w:tcPr>
            <w:tcW w:w="947" w:type="dxa"/>
            <w:tcBorders>
              <w:bottom w:val="single" w:sz="4" w:space="0" w:color="auto"/>
            </w:tcBorders>
            <w:shd w:val="clear" w:color="auto" w:fill="auto"/>
            <w:vAlign w:val="center"/>
          </w:tcPr>
          <w:p w14:paraId="566248F0"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Argila total</w:t>
            </w:r>
          </w:p>
          <w:p w14:paraId="1394F55C"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(g kg</w:t>
            </w:r>
            <w:r w:rsidRPr="002159D1">
              <w:rPr>
                <w:rFonts w:ascii="Garamond" w:hAnsi="Garamond"/>
                <w:szCs w:val="20"/>
                <w:vertAlign w:val="superscript"/>
                <w:lang w:val="pt-BR"/>
              </w:rPr>
              <w:t>-1</w:t>
            </w:r>
            <w:r w:rsidRPr="002159D1">
              <w:rPr>
                <w:rFonts w:ascii="Garamond" w:hAnsi="Garamond"/>
                <w:szCs w:val="20"/>
                <w:lang w:val="pt-BR"/>
              </w:rPr>
              <w:t>)</w:t>
            </w:r>
          </w:p>
        </w:tc>
        <w:tc>
          <w:tcPr>
            <w:tcW w:w="1308" w:type="dxa"/>
            <w:tcBorders>
              <w:bottom w:val="single" w:sz="4" w:space="0" w:color="auto"/>
            </w:tcBorders>
            <w:shd w:val="clear" w:color="auto" w:fill="auto"/>
            <w:vAlign w:val="center"/>
          </w:tcPr>
          <w:p w14:paraId="5495798D" w14:textId="77777777" w:rsidR="002159D1" w:rsidRPr="002159D1" w:rsidRDefault="002159D1" w:rsidP="00CB7BA0">
            <w:pPr>
              <w:pStyle w:val="Compact"/>
              <w:jc w:val="center"/>
              <w:rPr>
                <w:rFonts w:ascii="Garamond" w:hAnsi="Garamond"/>
                <w:szCs w:val="20"/>
                <w:lang w:val="pt-BR"/>
              </w:rPr>
            </w:pPr>
            <w:r w:rsidRPr="002159D1">
              <w:rPr>
                <w:rFonts w:ascii="Garamond" w:hAnsi="Garamond"/>
                <w:szCs w:val="20"/>
                <w:lang w:val="pt-BR"/>
              </w:rPr>
              <w:t>Densidade do solo</w:t>
            </w:r>
          </w:p>
          <w:p w14:paraId="0564F9BB" w14:textId="77777777" w:rsidR="002159D1" w:rsidRPr="002159D1" w:rsidRDefault="002159D1" w:rsidP="00CB7BA0">
            <w:pPr>
              <w:pStyle w:val="Compact"/>
              <w:jc w:val="center"/>
              <w:rPr>
                <w:rFonts w:ascii="Garamond" w:hAnsi="Garamond"/>
                <w:szCs w:val="20"/>
                <w:lang w:val="pt-BR"/>
              </w:rPr>
            </w:pPr>
            <w:r w:rsidRPr="002159D1">
              <w:rPr>
                <w:rFonts w:ascii="Garamond" w:hAnsi="Garamond"/>
                <w:szCs w:val="20"/>
                <w:lang w:val="pt-BR"/>
              </w:rPr>
              <w:t>(g cm</w:t>
            </w:r>
            <w:r w:rsidRPr="002159D1">
              <w:rPr>
                <w:rFonts w:ascii="Garamond" w:hAnsi="Garamond"/>
                <w:szCs w:val="20"/>
                <w:vertAlign w:val="superscript"/>
                <w:lang w:val="pt-BR"/>
              </w:rPr>
              <w:t>-3</w:t>
            </w:r>
            <w:r w:rsidRPr="002159D1">
              <w:rPr>
                <w:rFonts w:ascii="Garamond" w:hAnsi="Garamond"/>
                <w:szCs w:val="20"/>
                <w:lang w:val="pt-BR"/>
              </w:rPr>
              <w:t>)</w:t>
            </w:r>
          </w:p>
        </w:tc>
        <w:tc>
          <w:tcPr>
            <w:tcW w:w="1607" w:type="dxa"/>
            <w:tcBorders>
              <w:bottom w:val="single" w:sz="4" w:space="0" w:color="auto"/>
            </w:tcBorders>
            <w:shd w:val="clear" w:color="auto" w:fill="auto"/>
            <w:vAlign w:val="center"/>
          </w:tcPr>
          <w:p w14:paraId="33FBCD48" w14:textId="7910E244" w:rsidR="008329C6" w:rsidRDefault="002159D1" w:rsidP="00CB7BA0">
            <w:pPr>
              <w:pStyle w:val="Compact"/>
              <w:jc w:val="center"/>
              <w:rPr>
                <w:rFonts w:ascii="Garamond" w:hAnsi="Garamond"/>
                <w:szCs w:val="20"/>
                <w:lang w:val="pt-BR"/>
              </w:rPr>
            </w:pPr>
            <w:r w:rsidRPr="002159D1">
              <w:rPr>
                <w:rFonts w:ascii="Garamond" w:hAnsi="Garamond"/>
                <w:szCs w:val="20"/>
                <w:lang w:val="pt-BR"/>
              </w:rPr>
              <w:t>Densidade de partícula</w:t>
            </w:r>
          </w:p>
          <w:p w14:paraId="0DCD36CE" w14:textId="5DFF13C7" w:rsidR="002159D1" w:rsidRPr="002159D1" w:rsidRDefault="002159D1" w:rsidP="00CB7BA0">
            <w:pPr>
              <w:pStyle w:val="Compact"/>
              <w:jc w:val="center"/>
              <w:rPr>
                <w:rFonts w:ascii="Garamond" w:hAnsi="Garamond"/>
                <w:szCs w:val="20"/>
                <w:lang w:val="pt-BR"/>
              </w:rPr>
            </w:pPr>
            <w:r w:rsidRPr="002159D1">
              <w:rPr>
                <w:rFonts w:ascii="Garamond" w:hAnsi="Garamond"/>
                <w:szCs w:val="20"/>
                <w:lang w:val="pt-BR"/>
              </w:rPr>
              <w:t>(g cm</w:t>
            </w:r>
            <w:r w:rsidRPr="002159D1">
              <w:rPr>
                <w:rFonts w:ascii="Garamond" w:hAnsi="Garamond"/>
                <w:szCs w:val="20"/>
                <w:vertAlign w:val="superscript"/>
                <w:lang w:val="pt-BR"/>
              </w:rPr>
              <w:t>-3</w:t>
            </w:r>
            <w:r w:rsidRPr="002159D1">
              <w:rPr>
                <w:rFonts w:ascii="Garamond" w:hAnsi="Garamond"/>
                <w:szCs w:val="20"/>
                <w:lang w:val="pt-BR"/>
              </w:rPr>
              <w:t>)</w:t>
            </w:r>
          </w:p>
        </w:tc>
        <w:tc>
          <w:tcPr>
            <w:tcW w:w="1275" w:type="dxa"/>
            <w:tcBorders>
              <w:bottom w:val="single" w:sz="4" w:space="0" w:color="auto"/>
            </w:tcBorders>
            <w:shd w:val="clear" w:color="auto" w:fill="auto"/>
            <w:vAlign w:val="center"/>
          </w:tcPr>
          <w:p w14:paraId="14BC3556" w14:textId="77777777" w:rsidR="002159D1" w:rsidRPr="002159D1" w:rsidRDefault="002159D1" w:rsidP="00CB7BA0">
            <w:pPr>
              <w:pStyle w:val="Compact"/>
              <w:jc w:val="center"/>
              <w:rPr>
                <w:rFonts w:ascii="Garamond" w:hAnsi="Garamond"/>
                <w:szCs w:val="20"/>
              </w:rPr>
            </w:pPr>
            <w:proofErr w:type="spellStart"/>
            <w:r w:rsidRPr="002159D1">
              <w:rPr>
                <w:rFonts w:ascii="Garamond" w:hAnsi="Garamond"/>
                <w:szCs w:val="20"/>
                <w:lang w:val="pt-BR"/>
              </w:rPr>
              <w:t>Macro-porosidade</w:t>
            </w:r>
            <w:proofErr w:type="spellEnd"/>
          </w:p>
          <w:p w14:paraId="1356D613"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(m</w:t>
            </w:r>
            <w:r w:rsidRPr="002159D1">
              <w:rPr>
                <w:rFonts w:ascii="Garamond" w:hAnsi="Garamond"/>
                <w:szCs w:val="20"/>
                <w:vertAlign w:val="superscript"/>
                <w:lang w:val="pt-BR"/>
              </w:rPr>
              <w:t>3</w:t>
            </w:r>
            <w:r w:rsidRPr="002159D1">
              <w:rPr>
                <w:rFonts w:ascii="Garamond" w:hAnsi="Garamond"/>
                <w:szCs w:val="20"/>
                <w:lang w:val="pt-BR"/>
              </w:rPr>
              <w:t xml:space="preserve"> m</w:t>
            </w:r>
            <w:r w:rsidRPr="002159D1">
              <w:rPr>
                <w:rFonts w:ascii="Garamond" w:hAnsi="Garamond"/>
                <w:szCs w:val="20"/>
                <w:vertAlign w:val="superscript"/>
                <w:lang w:val="pt-BR"/>
              </w:rPr>
              <w:t>-3</w:t>
            </w:r>
            <w:r w:rsidRPr="002159D1">
              <w:rPr>
                <w:rFonts w:ascii="Garamond" w:hAnsi="Garamond"/>
                <w:szCs w:val="20"/>
                <w:lang w:val="pt-BR"/>
              </w:rPr>
              <w:t>)</w:t>
            </w:r>
          </w:p>
        </w:tc>
        <w:tc>
          <w:tcPr>
            <w:tcW w:w="1134" w:type="dxa"/>
            <w:tcBorders>
              <w:bottom w:val="single" w:sz="4" w:space="0" w:color="auto"/>
            </w:tcBorders>
            <w:shd w:val="clear" w:color="auto" w:fill="auto"/>
            <w:vAlign w:val="center"/>
          </w:tcPr>
          <w:p w14:paraId="055F425D" w14:textId="77777777" w:rsidR="002159D1" w:rsidRPr="002159D1" w:rsidRDefault="002159D1" w:rsidP="00CB7BA0">
            <w:pPr>
              <w:pStyle w:val="Compact"/>
              <w:jc w:val="center"/>
              <w:rPr>
                <w:rFonts w:ascii="Garamond" w:hAnsi="Garamond"/>
                <w:szCs w:val="20"/>
              </w:rPr>
            </w:pPr>
            <w:proofErr w:type="spellStart"/>
            <w:r w:rsidRPr="002159D1">
              <w:rPr>
                <w:rFonts w:ascii="Garamond" w:hAnsi="Garamond"/>
                <w:szCs w:val="20"/>
                <w:lang w:val="pt-BR"/>
              </w:rPr>
              <w:t>Micro-porosidade</w:t>
            </w:r>
            <w:proofErr w:type="spellEnd"/>
          </w:p>
          <w:p w14:paraId="3281AAC0"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(m</w:t>
            </w:r>
            <w:r w:rsidRPr="002159D1">
              <w:rPr>
                <w:rFonts w:ascii="Garamond" w:hAnsi="Garamond"/>
                <w:szCs w:val="20"/>
                <w:vertAlign w:val="superscript"/>
                <w:lang w:val="pt-BR"/>
              </w:rPr>
              <w:t>3</w:t>
            </w:r>
            <w:r w:rsidRPr="002159D1">
              <w:rPr>
                <w:rFonts w:ascii="Garamond" w:hAnsi="Garamond"/>
                <w:szCs w:val="20"/>
                <w:lang w:val="pt-BR"/>
              </w:rPr>
              <w:t xml:space="preserve"> m</w:t>
            </w:r>
            <w:r w:rsidRPr="002159D1">
              <w:rPr>
                <w:rFonts w:ascii="Garamond" w:hAnsi="Garamond"/>
                <w:szCs w:val="20"/>
                <w:vertAlign w:val="superscript"/>
                <w:lang w:val="pt-BR"/>
              </w:rPr>
              <w:t>-</w:t>
            </w:r>
            <w:commentRangeStart w:id="7"/>
            <w:r w:rsidRPr="002159D1">
              <w:rPr>
                <w:rFonts w:ascii="Garamond" w:hAnsi="Garamond"/>
                <w:szCs w:val="20"/>
                <w:vertAlign w:val="superscript"/>
                <w:lang w:val="pt-BR"/>
              </w:rPr>
              <w:t>3</w:t>
            </w:r>
            <w:commentRangeEnd w:id="7"/>
            <w:r w:rsidR="004812BF">
              <w:rPr>
                <w:rStyle w:val="Refdecomentrio"/>
                <w:rFonts w:eastAsia="Times New Roman" w:cs="Times New Roman"/>
                <w:color w:val="auto"/>
                <w:lang w:val="pt-BR" w:eastAsia="pt-BR"/>
              </w:rPr>
              <w:commentReference w:id="7"/>
            </w:r>
            <w:r w:rsidRPr="002159D1">
              <w:rPr>
                <w:rFonts w:ascii="Garamond" w:hAnsi="Garamond"/>
                <w:szCs w:val="20"/>
                <w:lang w:val="pt-BR"/>
              </w:rPr>
              <w:t>)</w:t>
            </w:r>
          </w:p>
        </w:tc>
      </w:tr>
      <w:tr w:rsidR="002159D1" w14:paraId="276E8425" w14:textId="77777777" w:rsidTr="003B1948">
        <w:tc>
          <w:tcPr>
            <w:tcW w:w="564" w:type="dxa"/>
            <w:shd w:val="clear" w:color="auto" w:fill="auto"/>
            <w:vAlign w:val="center"/>
          </w:tcPr>
          <w:p w14:paraId="5C32F1CC"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A</w:t>
            </w:r>
          </w:p>
        </w:tc>
        <w:tc>
          <w:tcPr>
            <w:tcW w:w="912" w:type="dxa"/>
            <w:shd w:val="clear" w:color="auto" w:fill="auto"/>
            <w:vAlign w:val="center"/>
          </w:tcPr>
          <w:p w14:paraId="29730A69"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0-40</w:t>
            </w:r>
          </w:p>
        </w:tc>
        <w:tc>
          <w:tcPr>
            <w:tcW w:w="946" w:type="dxa"/>
            <w:shd w:val="clear" w:color="auto" w:fill="auto"/>
            <w:vAlign w:val="center"/>
          </w:tcPr>
          <w:p w14:paraId="3D6315D1"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140</w:t>
            </w:r>
          </w:p>
        </w:tc>
        <w:tc>
          <w:tcPr>
            <w:tcW w:w="946" w:type="dxa"/>
            <w:shd w:val="clear" w:color="auto" w:fill="auto"/>
            <w:vAlign w:val="center"/>
          </w:tcPr>
          <w:p w14:paraId="1D48CB32"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441</w:t>
            </w:r>
          </w:p>
        </w:tc>
        <w:tc>
          <w:tcPr>
            <w:tcW w:w="947" w:type="dxa"/>
            <w:shd w:val="clear" w:color="auto" w:fill="auto"/>
            <w:vAlign w:val="center"/>
          </w:tcPr>
          <w:p w14:paraId="0CA7EF98"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73</w:t>
            </w:r>
          </w:p>
        </w:tc>
        <w:tc>
          <w:tcPr>
            <w:tcW w:w="1308" w:type="dxa"/>
            <w:shd w:val="clear" w:color="auto" w:fill="auto"/>
            <w:vAlign w:val="center"/>
          </w:tcPr>
          <w:p w14:paraId="219F5710"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1,41</w:t>
            </w:r>
          </w:p>
        </w:tc>
        <w:tc>
          <w:tcPr>
            <w:tcW w:w="1607" w:type="dxa"/>
            <w:shd w:val="clear" w:color="auto" w:fill="auto"/>
            <w:vAlign w:val="center"/>
          </w:tcPr>
          <w:p w14:paraId="78DBC72B"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2,65</w:t>
            </w:r>
          </w:p>
        </w:tc>
        <w:tc>
          <w:tcPr>
            <w:tcW w:w="1275" w:type="dxa"/>
            <w:shd w:val="clear" w:color="auto" w:fill="auto"/>
            <w:vAlign w:val="center"/>
          </w:tcPr>
          <w:p w14:paraId="2274ABF7"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0,215</w:t>
            </w:r>
          </w:p>
        </w:tc>
        <w:tc>
          <w:tcPr>
            <w:tcW w:w="1134" w:type="dxa"/>
            <w:shd w:val="clear" w:color="auto" w:fill="auto"/>
            <w:vAlign w:val="center"/>
          </w:tcPr>
          <w:p w14:paraId="70F5F96B"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0,25</w:t>
            </w:r>
          </w:p>
        </w:tc>
      </w:tr>
      <w:tr w:rsidR="002159D1" w14:paraId="4C155AB3" w14:textId="77777777" w:rsidTr="003B1948">
        <w:tc>
          <w:tcPr>
            <w:tcW w:w="564" w:type="dxa"/>
            <w:shd w:val="clear" w:color="auto" w:fill="auto"/>
            <w:vAlign w:val="center"/>
          </w:tcPr>
          <w:p w14:paraId="55D04619"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E</w:t>
            </w:r>
          </w:p>
        </w:tc>
        <w:tc>
          <w:tcPr>
            <w:tcW w:w="912" w:type="dxa"/>
            <w:shd w:val="clear" w:color="auto" w:fill="auto"/>
            <w:vAlign w:val="center"/>
          </w:tcPr>
          <w:p w14:paraId="321E11F0"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40-60</w:t>
            </w:r>
          </w:p>
        </w:tc>
        <w:tc>
          <w:tcPr>
            <w:tcW w:w="946" w:type="dxa"/>
            <w:shd w:val="clear" w:color="auto" w:fill="auto"/>
            <w:vAlign w:val="center"/>
          </w:tcPr>
          <w:p w14:paraId="46A2EA65"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108</w:t>
            </w:r>
          </w:p>
        </w:tc>
        <w:tc>
          <w:tcPr>
            <w:tcW w:w="946" w:type="dxa"/>
            <w:shd w:val="clear" w:color="auto" w:fill="auto"/>
            <w:vAlign w:val="center"/>
          </w:tcPr>
          <w:p w14:paraId="73070618"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414</w:t>
            </w:r>
          </w:p>
        </w:tc>
        <w:tc>
          <w:tcPr>
            <w:tcW w:w="947" w:type="dxa"/>
            <w:shd w:val="clear" w:color="auto" w:fill="auto"/>
            <w:vAlign w:val="center"/>
          </w:tcPr>
          <w:p w14:paraId="6F81CC03"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70</w:t>
            </w:r>
          </w:p>
        </w:tc>
        <w:tc>
          <w:tcPr>
            <w:tcW w:w="1308" w:type="dxa"/>
            <w:shd w:val="clear" w:color="auto" w:fill="auto"/>
            <w:vAlign w:val="center"/>
          </w:tcPr>
          <w:p w14:paraId="617C94AF"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1,68</w:t>
            </w:r>
          </w:p>
        </w:tc>
        <w:tc>
          <w:tcPr>
            <w:tcW w:w="1607" w:type="dxa"/>
            <w:shd w:val="clear" w:color="auto" w:fill="auto"/>
            <w:vAlign w:val="center"/>
          </w:tcPr>
          <w:p w14:paraId="0360F8AF"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2,63</w:t>
            </w:r>
          </w:p>
        </w:tc>
        <w:tc>
          <w:tcPr>
            <w:tcW w:w="1275" w:type="dxa"/>
            <w:shd w:val="clear" w:color="auto" w:fill="auto"/>
            <w:vAlign w:val="center"/>
          </w:tcPr>
          <w:p w14:paraId="3A3115C2"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0,133</w:t>
            </w:r>
          </w:p>
        </w:tc>
        <w:tc>
          <w:tcPr>
            <w:tcW w:w="1134" w:type="dxa"/>
            <w:shd w:val="clear" w:color="auto" w:fill="auto"/>
            <w:vAlign w:val="center"/>
          </w:tcPr>
          <w:p w14:paraId="081C988F"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0,23</w:t>
            </w:r>
          </w:p>
        </w:tc>
      </w:tr>
      <w:tr w:rsidR="002159D1" w14:paraId="4E532C3B" w14:textId="77777777" w:rsidTr="003B1948">
        <w:tc>
          <w:tcPr>
            <w:tcW w:w="564" w:type="dxa"/>
            <w:shd w:val="clear" w:color="auto" w:fill="auto"/>
            <w:vAlign w:val="center"/>
          </w:tcPr>
          <w:p w14:paraId="6A455A12" w14:textId="77777777" w:rsidR="002159D1" w:rsidRPr="002159D1" w:rsidRDefault="002159D1" w:rsidP="00CB7BA0">
            <w:pPr>
              <w:pStyle w:val="Compact"/>
              <w:jc w:val="center"/>
              <w:rPr>
                <w:rFonts w:ascii="Garamond" w:hAnsi="Garamond"/>
                <w:szCs w:val="20"/>
              </w:rPr>
            </w:pPr>
            <w:proofErr w:type="spellStart"/>
            <w:r w:rsidRPr="002159D1">
              <w:rPr>
                <w:rFonts w:ascii="Garamond" w:hAnsi="Garamond"/>
                <w:szCs w:val="20"/>
                <w:lang w:val="pt-BR"/>
              </w:rPr>
              <w:t>Bt</w:t>
            </w:r>
            <w:proofErr w:type="spellEnd"/>
          </w:p>
        </w:tc>
        <w:tc>
          <w:tcPr>
            <w:tcW w:w="912" w:type="dxa"/>
            <w:shd w:val="clear" w:color="auto" w:fill="auto"/>
            <w:vAlign w:val="center"/>
          </w:tcPr>
          <w:p w14:paraId="019D449A"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60-90</w:t>
            </w:r>
          </w:p>
        </w:tc>
        <w:tc>
          <w:tcPr>
            <w:tcW w:w="946" w:type="dxa"/>
            <w:shd w:val="clear" w:color="auto" w:fill="auto"/>
            <w:vAlign w:val="center"/>
          </w:tcPr>
          <w:p w14:paraId="095D762E"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80</w:t>
            </w:r>
          </w:p>
        </w:tc>
        <w:tc>
          <w:tcPr>
            <w:tcW w:w="946" w:type="dxa"/>
            <w:shd w:val="clear" w:color="auto" w:fill="auto"/>
            <w:vAlign w:val="center"/>
          </w:tcPr>
          <w:p w14:paraId="618B78F5"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307</w:t>
            </w:r>
          </w:p>
        </w:tc>
        <w:tc>
          <w:tcPr>
            <w:tcW w:w="947" w:type="dxa"/>
            <w:shd w:val="clear" w:color="auto" w:fill="auto"/>
            <w:vAlign w:val="center"/>
          </w:tcPr>
          <w:p w14:paraId="3EAC47D4"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262</w:t>
            </w:r>
          </w:p>
        </w:tc>
        <w:tc>
          <w:tcPr>
            <w:tcW w:w="1308" w:type="dxa"/>
            <w:shd w:val="clear" w:color="auto" w:fill="auto"/>
            <w:vAlign w:val="center"/>
          </w:tcPr>
          <w:p w14:paraId="724C52B3"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1,65</w:t>
            </w:r>
          </w:p>
        </w:tc>
        <w:tc>
          <w:tcPr>
            <w:tcW w:w="1607" w:type="dxa"/>
            <w:shd w:val="clear" w:color="auto" w:fill="auto"/>
            <w:vAlign w:val="center"/>
          </w:tcPr>
          <w:p w14:paraId="750D9030"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2,69</w:t>
            </w:r>
          </w:p>
        </w:tc>
        <w:tc>
          <w:tcPr>
            <w:tcW w:w="1275" w:type="dxa"/>
            <w:shd w:val="clear" w:color="auto" w:fill="auto"/>
            <w:vAlign w:val="center"/>
          </w:tcPr>
          <w:p w14:paraId="246188AF"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0,060</w:t>
            </w:r>
          </w:p>
        </w:tc>
        <w:tc>
          <w:tcPr>
            <w:tcW w:w="1134" w:type="dxa"/>
            <w:shd w:val="clear" w:color="auto" w:fill="auto"/>
            <w:vAlign w:val="center"/>
          </w:tcPr>
          <w:p w14:paraId="4CC5762B"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0,33</w:t>
            </w:r>
          </w:p>
        </w:tc>
      </w:tr>
      <w:tr w:rsidR="002159D1" w14:paraId="1639E2B5" w14:textId="77777777" w:rsidTr="003B1948">
        <w:tc>
          <w:tcPr>
            <w:tcW w:w="564" w:type="dxa"/>
            <w:shd w:val="clear" w:color="auto" w:fill="auto"/>
            <w:vAlign w:val="center"/>
          </w:tcPr>
          <w:p w14:paraId="67D4C0C0"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C</w:t>
            </w:r>
          </w:p>
        </w:tc>
        <w:tc>
          <w:tcPr>
            <w:tcW w:w="912" w:type="dxa"/>
            <w:shd w:val="clear" w:color="auto" w:fill="auto"/>
            <w:vAlign w:val="center"/>
          </w:tcPr>
          <w:p w14:paraId="67F3867A"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90-120</w:t>
            </w:r>
          </w:p>
        </w:tc>
        <w:tc>
          <w:tcPr>
            <w:tcW w:w="946" w:type="dxa"/>
            <w:shd w:val="clear" w:color="auto" w:fill="auto"/>
            <w:vAlign w:val="center"/>
          </w:tcPr>
          <w:p w14:paraId="047AD269"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60</w:t>
            </w:r>
          </w:p>
        </w:tc>
        <w:tc>
          <w:tcPr>
            <w:tcW w:w="946" w:type="dxa"/>
            <w:shd w:val="clear" w:color="auto" w:fill="auto"/>
            <w:vAlign w:val="center"/>
          </w:tcPr>
          <w:p w14:paraId="76E6C2AF"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298</w:t>
            </w:r>
          </w:p>
        </w:tc>
        <w:tc>
          <w:tcPr>
            <w:tcW w:w="947" w:type="dxa"/>
            <w:shd w:val="clear" w:color="auto" w:fill="auto"/>
            <w:vAlign w:val="center"/>
          </w:tcPr>
          <w:p w14:paraId="0DC7AACA"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282</w:t>
            </w:r>
          </w:p>
        </w:tc>
        <w:tc>
          <w:tcPr>
            <w:tcW w:w="1308" w:type="dxa"/>
            <w:shd w:val="clear" w:color="auto" w:fill="auto"/>
            <w:vAlign w:val="center"/>
          </w:tcPr>
          <w:p w14:paraId="3FEFBA8F"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1,55</w:t>
            </w:r>
          </w:p>
        </w:tc>
        <w:tc>
          <w:tcPr>
            <w:tcW w:w="1607" w:type="dxa"/>
            <w:shd w:val="clear" w:color="auto" w:fill="auto"/>
            <w:vAlign w:val="center"/>
          </w:tcPr>
          <w:p w14:paraId="6AD4DC1C"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2,76</w:t>
            </w:r>
          </w:p>
        </w:tc>
        <w:tc>
          <w:tcPr>
            <w:tcW w:w="1275" w:type="dxa"/>
            <w:shd w:val="clear" w:color="auto" w:fill="auto"/>
            <w:vAlign w:val="center"/>
          </w:tcPr>
          <w:p w14:paraId="030D080D"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0,040</w:t>
            </w:r>
          </w:p>
        </w:tc>
        <w:tc>
          <w:tcPr>
            <w:tcW w:w="1134" w:type="dxa"/>
            <w:shd w:val="clear" w:color="auto" w:fill="auto"/>
            <w:vAlign w:val="center"/>
          </w:tcPr>
          <w:p w14:paraId="25FA812A"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0,40</w:t>
            </w:r>
          </w:p>
        </w:tc>
        <w:bookmarkStart w:id="8" w:name="_GoBack"/>
        <w:bookmarkEnd w:id="8"/>
      </w:tr>
    </w:tbl>
    <w:p w14:paraId="56DE82A7" w14:textId="0EF3C84D" w:rsidR="00B72C7F" w:rsidRPr="00CB7BA0" w:rsidRDefault="00B72C7F" w:rsidP="00CB7BA0">
      <w:pPr>
        <w:shd w:val="clear" w:color="auto" w:fill="FFFFFF"/>
        <w:jc w:val="center"/>
        <w:rPr>
          <w:rFonts w:ascii="Garamond" w:hAnsi="Garamond"/>
          <w:b/>
          <w:sz w:val="20"/>
          <w:szCs w:val="20"/>
        </w:rPr>
      </w:pPr>
    </w:p>
    <w:p w14:paraId="485D33A1" w14:textId="77777777" w:rsidR="008329C6" w:rsidRPr="008329C6" w:rsidRDefault="008329C6" w:rsidP="00CB7BA0">
      <w:pPr>
        <w:pStyle w:val="TableCaption"/>
        <w:spacing w:after="0"/>
        <w:rPr>
          <w:rFonts w:ascii="Garamond" w:hAnsi="Garamond"/>
          <w:lang w:val="pt-BR"/>
        </w:rPr>
      </w:pPr>
      <w:r w:rsidRPr="008329C6">
        <w:rPr>
          <w:rFonts w:ascii="Garamond" w:hAnsi="Garamond"/>
          <w:b/>
          <w:bCs/>
          <w:i w:val="0"/>
          <w:sz w:val="18"/>
          <w:szCs w:val="18"/>
          <w:lang w:val="pt-BR"/>
        </w:rPr>
        <w:t xml:space="preserve">Tabela 2 – </w:t>
      </w:r>
      <w:commentRangeStart w:id="9"/>
      <w:r w:rsidRPr="008329C6">
        <w:rPr>
          <w:rFonts w:ascii="Garamond" w:hAnsi="Garamond"/>
          <w:b/>
          <w:bCs/>
          <w:i w:val="0"/>
          <w:sz w:val="18"/>
          <w:szCs w:val="18"/>
          <w:lang w:val="pt-BR"/>
        </w:rPr>
        <w:t>Variáveis</w:t>
      </w:r>
      <w:commentRangeEnd w:id="9"/>
      <w:r w:rsidR="00367B8F">
        <w:rPr>
          <w:rStyle w:val="Refdecomentrio"/>
          <w:rFonts w:ascii="Times New Roman" w:eastAsia="Times New Roman" w:hAnsi="Times New Roman" w:cs="Times New Roman"/>
          <w:i w:val="0"/>
          <w:color w:val="auto"/>
          <w:lang w:val="pt-BR" w:eastAsia="pt-BR"/>
        </w:rPr>
        <w:commentReference w:id="9"/>
      </w:r>
      <w:r w:rsidRPr="008329C6">
        <w:rPr>
          <w:rFonts w:ascii="Garamond" w:hAnsi="Garamond"/>
          <w:b/>
          <w:bCs/>
          <w:i w:val="0"/>
          <w:sz w:val="18"/>
          <w:szCs w:val="18"/>
          <w:lang w:val="pt-BR"/>
        </w:rPr>
        <w:t xml:space="preserve"> químicas dos horizontes do perfil do solo (LAUERMANN, 2007).</w:t>
      </w:r>
    </w:p>
    <w:tbl>
      <w:tblPr>
        <w:tblW w:w="9638" w:type="dxa"/>
        <w:tblInd w:w="108" w:type="dxa"/>
        <w:tblBorders>
          <w:top w:val="single" w:sz="6" w:space="0" w:color="000001"/>
          <w:bottom w:val="single" w:sz="6" w:space="0" w:color="000001"/>
          <w:insideH w:val="single" w:sz="6" w:space="0" w:color="000001"/>
        </w:tblBorders>
        <w:tblLook w:val="07E0" w:firstRow="1" w:lastRow="1" w:firstColumn="1" w:lastColumn="1" w:noHBand="1" w:noVBand="1"/>
      </w:tblPr>
      <w:tblGrid>
        <w:gridCol w:w="569"/>
        <w:gridCol w:w="907"/>
        <w:gridCol w:w="793"/>
        <w:gridCol w:w="1193"/>
        <w:gridCol w:w="1186"/>
        <w:gridCol w:w="1194"/>
        <w:gridCol w:w="1193"/>
        <w:gridCol w:w="905"/>
        <w:gridCol w:w="1698"/>
      </w:tblGrid>
      <w:tr w:rsidR="008329C6" w14:paraId="1E922D2F" w14:textId="77777777" w:rsidTr="008329C6">
        <w:trPr>
          <w:cantSplit/>
        </w:trPr>
        <w:tc>
          <w:tcPr>
            <w:tcW w:w="568" w:type="dxa"/>
            <w:tcBorders>
              <w:top w:val="single" w:sz="6" w:space="0" w:color="000001"/>
              <w:bottom w:val="single" w:sz="6" w:space="0" w:color="000001"/>
            </w:tcBorders>
            <w:shd w:val="clear" w:color="auto" w:fill="auto"/>
            <w:vAlign w:val="center"/>
          </w:tcPr>
          <w:p w14:paraId="3A928DEA"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ID</w:t>
            </w:r>
          </w:p>
        </w:tc>
        <w:tc>
          <w:tcPr>
            <w:tcW w:w="906" w:type="dxa"/>
            <w:tcBorders>
              <w:top w:val="single" w:sz="6" w:space="0" w:color="000001"/>
              <w:bottom w:val="single" w:sz="6" w:space="0" w:color="000001"/>
            </w:tcBorders>
            <w:shd w:val="clear" w:color="auto" w:fill="auto"/>
            <w:vAlign w:val="center"/>
          </w:tcPr>
          <w:p w14:paraId="235B2F76"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Limites</w:t>
            </w:r>
          </w:p>
          <w:p w14:paraId="7C389974"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(cm)</w:t>
            </w:r>
          </w:p>
        </w:tc>
        <w:tc>
          <w:tcPr>
            <w:tcW w:w="793" w:type="dxa"/>
            <w:tcBorders>
              <w:top w:val="single" w:sz="6" w:space="0" w:color="000001"/>
              <w:bottom w:val="single" w:sz="6" w:space="0" w:color="000001"/>
            </w:tcBorders>
            <w:shd w:val="clear" w:color="auto" w:fill="auto"/>
            <w:vAlign w:val="center"/>
          </w:tcPr>
          <w:p w14:paraId="2264044F"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pH</w:t>
            </w:r>
          </w:p>
        </w:tc>
        <w:tc>
          <w:tcPr>
            <w:tcW w:w="1193" w:type="dxa"/>
            <w:tcBorders>
              <w:top w:val="single" w:sz="6" w:space="0" w:color="000001"/>
              <w:bottom w:val="single" w:sz="6" w:space="0" w:color="000001"/>
            </w:tcBorders>
            <w:shd w:val="clear" w:color="auto" w:fill="auto"/>
            <w:vAlign w:val="center"/>
          </w:tcPr>
          <w:p w14:paraId="72060644" w14:textId="53B06843" w:rsidR="008329C6" w:rsidRPr="008329C6" w:rsidRDefault="008329C6" w:rsidP="00CB7BA0">
            <w:pPr>
              <w:pStyle w:val="Compact"/>
              <w:jc w:val="center"/>
              <w:rPr>
                <w:rFonts w:ascii="Garamond" w:hAnsi="Garamond"/>
                <w:szCs w:val="20"/>
              </w:rPr>
            </w:pPr>
            <w:r w:rsidRPr="008329C6">
              <w:rPr>
                <w:rFonts w:ascii="Garamond" w:hAnsi="Garamond"/>
                <w:szCs w:val="20"/>
                <w:lang w:val="pt-BR"/>
              </w:rPr>
              <w:t>Ca</w:t>
            </w:r>
            <w:r w:rsidRPr="008329C6">
              <w:rPr>
                <w:rFonts w:ascii="Garamond" w:hAnsi="Garamond"/>
                <w:szCs w:val="20"/>
                <w:vertAlign w:val="superscript"/>
                <w:lang w:val="pt-BR"/>
              </w:rPr>
              <w:t>2+</w:t>
            </w:r>
          </w:p>
          <w:p w14:paraId="6C2B480D"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w:t>
            </w:r>
            <w:proofErr w:type="spellStart"/>
            <w:r w:rsidRPr="008329C6">
              <w:rPr>
                <w:rFonts w:ascii="Garamond" w:hAnsi="Garamond"/>
                <w:szCs w:val="20"/>
                <w:lang w:val="pt-BR"/>
              </w:rPr>
              <w:t>cmol</w:t>
            </w:r>
            <w:r w:rsidRPr="008329C6">
              <w:rPr>
                <w:rFonts w:ascii="Garamond" w:hAnsi="Garamond"/>
                <w:szCs w:val="20"/>
                <w:vertAlign w:val="subscript"/>
                <w:lang w:val="pt-BR"/>
              </w:rPr>
              <w:t>c</w:t>
            </w:r>
            <w:proofErr w:type="spellEnd"/>
            <w:r w:rsidRPr="008329C6">
              <w:rPr>
                <w:rFonts w:ascii="Garamond" w:hAnsi="Garamond"/>
                <w:szCs w:val="20"/>
                <w:lang w:val="pt-BR"/>
              </w:rPr>
              <w:t xml:space="preserve"> kg</w:t>
            </w:r>
            <w:r w:rsidRPr="008329C6">
              <w:rPr>
                <w:rFonts w:ascii="Garamond" w:hAnsi="Garamond"/>
                <w:szCs w:val="20"/>
                <w:vertAlign w:val="superscript"/>
                <w:lang w:val="pt-BR"/>
              </w:rPr>
              <w:t>-1</w:t>
            </w:r>
            <w:r w:rsidRPr="008329C6">
              <w:rPr>
                <w:rFonts w:ascii="Garamond" w:hAnsi="Garamond"/>
                <w:szCs w:val="20"/>
                <w:lang w:val="pt-BR"/>
              </w:rPr>
              <w:t>)</w:t>
            </w:r>
          </w:p>
        </w:tc>
        <w:tc>
          <w:tcPr>
            <w:tcW w:w="1186" w:type="dxa"/>
            <w:tcBorders>
              <w:top w:val="single" w:sz="6" w:space="0" w:color="000001"/>
              <w:bottom w:val="single" w:sz="6" w:space="0" w:color="000001"/>
            </w:tcBorders>
            <w:shd w:val="clear" w:color="auto" w:fill="auto"/>
            <w:vAlign w:val="center"/>
          </w:tcPr>
          <w:p w14:paraId="53780366"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Mg</w:t>
            </w:r>
            <w:r w:rsidRPr="008329C6">
              <w:rPr>
                <w:rFonts w:ascii="Garamond" w:hAnsi="Garamond"/>
                <w:szCs w:val="20"/>
                <w:vertAlign w:val="superscript"/>
                <w:lang w:val="pt-BR"/>
              </w:rPr>
              <w:t>2+</w:t>
            </w:r>
          </w:p>
          <w:p w14:paraId="3E273074"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w:t>
            </w:r>
            <w:proofErr w:type="spellStart"/>
            <w:r w:rsidRPr="008329C6">
              <w:rPr>
                <w:rFonts w:ascii="Garamond" w:hAnsi="Garamond"/>
                <w:szCs w:val="20"/>
                <w:lang w:val="pt-BR"/>
              </w:rPr>
              <w:t>cmol</w:t>
            </w:r>
            <w:r w:rsidRPr="008329C6">
              <w:rPr>
                <w:rFonts w:ascii="Garamond" w:hAnsi="Garamond"/>
                <w:szCs w:val="20"/>
                <w:vertAlign w:val="subscript"/>
                <w:lang w:val="pt-BR"/>
              </w:rPr>
              <w:t>c</w:t>
            </w:r>
            <w:proofErr w:type="spellEnd"/>
            <w:r w:rsidRPr="008329C6">
              <w:rPr>
                <w:rFonts w:ascii="Garamond" w:hAnsi="Garamond"/>
                <w:szCs w:val="20"/>
                <w:lang w:val="pt-BR"/>
              </w:rPr>
              <w:t xml:space="preserve"> kg</w:t>
            </w:r>
            <w:r w:rsidRPr="008329C6">
              <w:rPr>
                <w:rFonts w:ascii="Garamond" w:hAnsi="Garamond"/>
                <w:szCs w:val="20"/>
                <w:vertAlign w:val="superscript"/>
                <w:lang w:val="pt-BR"/>
              </w:rPr>
              <w:t>-1</w:t>
            </w:r>
            <w:r w:rsidRPr="008329C6">
              <w:rPr>
                <w:rFonts w:ascii="Garamond" w:hAnsi="Garamond"/>
                <w:szCs w:val="20"/>
                <w:lang w:val="pt-BR"/>
              </w:rPr>
              <w:t>)</w:t>
            </w:r>
          </w:p>
        </w:tc>
        <w:tc>
          <w:tcPr>
            <w:tcW w:w="1194" w:type="dxa"/>
            <w:tcBorders>
              <w:top w:val="single" w:sz="6" w:space="0" w:color="000001"/>
              <w:bottom w:val="single" w:sz="6" w:space="0" w:color="000001"/>
            </w:tcBorders>
            <w:shd w:val="clear" w:color="auto" w:fill="auto"/>
            <w:vAlign w:val="center"/>
          </w:tcPr>
          <w:p w14:paraId="007AA82A"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K</w:t>
            </w:r>
            <w:r w:rsidRPr="008329C6">
              <w:rPr>
                <w:rFonts w:ascii="Garamond" w:hAnsi="Garamond"/>
                <w:szCs w:val="20"/>
                <w:vertAlign w:val="superscript"/>
                <w:lang w:val="pt-BR"/>
              </w:rPr>
              <w:t>+</w:t>
            </w:r>
          </w:p>
          <w:p w14:paraId="7C91F473"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w:t>
            </w:r>
            <w:proofErr w:type="spellStart"/>
            <w:r w:rsidRPr="008329C6">
              <w:rPr>
                <w:rFonts w:ascii="Garamond" w:hAnsi="Garamond"/>
                <w:szCs w:val="20"/>
                <w:lang w:val="pt-BR"/>
              </w:rPr>
              <w:t>cmol</w:t>
            </w:r>
            <w:r w:rsidRPr="008329C6">
              <w:rPr>
                <w:rFonts w:ascii="Garamond" w:hAnsi="Garamond"/>
                <w:szCs w:val="20"/>
                <w:vertAlign w:val="subscript"/>
                <w:lang w:val="pt-BR"/>
              </w:rPr>
              <w:t>c</w:t>
            </w:r>
            <w:proofErr w:type="spellEnd"/>
            <w:r w:rsidRPr="008329C6">
              <w:rPr>
                <w:rFonts w:ascii="Garamond" w:hAnsi="Garamond"/>
                <w:szCs w:val="20"/>
                <w:lang w:val="pt-BR"/>
              </w:rPr>
              <w:t xml:space="preserve"> kg</w:t>
            </w:r>
            <w:r w:rsidRPr="008329C6">
              <w:rPr>
                <w:rFonts w:ascii="Garamond" w:hAnsi="Garamond"/>
                <w:szCs w:val="20"/>
                <w:vertAlign w:val="superscript"/>
                <w:lang w:val="pt-BR"/>
              </w:rPr>
              <w:t>-1</w:t>
            </w:r>
            <w:r w:rsidRPr="008329C6">
              <w:rPr>
                <w:rFonts w:ascii="Garamond" w:hAnsi="Garamond"/>
                <w:szCs w:val="20"/>
                <w:lang w:val="pt-BR"/>
              </w:rPr>
              <w:t>)</w:t>
            </w:r>
          </w:p>
        </w:tc>
        <w:tc>
          <w:tcPr>
            <w:tcW w:w="1193" w:type="dxa"/>
            <w:tcBorders>
              <w:top w:val="single" w:sz="6" w:space="0" w:color="000001"/>
              <w:bottom w:val="single" w:sz="6" w:space="0" w:color="000001"/>
            </w:tcBorders>
            <w:shd w:val="clear" w:color="auto" w:fill="auto"/>
            <w:vAlign w:val="center"/>
          </w:tcPr>
          <w:p w14:paraId="065BCB87" w14:textId="77777777" w:rsidR="008329C6" w:rsidRPr="008329C6" w:rsidRDefault="008329C6" w:rsidP="00CB7BA0">
            <w:pPr>
              <w:pStyle w:val="Compact"/>
              <w:jc w:val="center"/>
              <w:rPr>
                <w:rFonts w:ascii="Garamond" w:hAnsi="Garamond"/>
                <w:szCs w:val="20"/>
              </w:rPr>
            </w:pPr>
            <w:proofErr w:type="spellStart"/>
            <w:r w:rsidRPr="008329C6">
              <w:rPr>
                <w:rFonts w:ascii="Garamond" w:hAnsi="Garamond"/>
                <w:szCs w:val="20"/>
                <w:lang w:val="pt-BR"/>
              </w:rPr>
              <w:t>H+Al</w:t>
            </w:r>
            <w:proofErr w:type="spellEnd"/>
          </w:p>
          <w:p w14:paraId="0A9BC0B4"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w:t>
            </w:r>
            <w:proofErr w:type="spellStart"/>
            <w:r w:rsidRPr="008329C6">
              <w:rPr>
                <w:rFonts w:ascii="Garamond" w:hAnsi="Garamond"/>
                <w:szCs w:val="20"/>
                <w:lang w:val="pt-BR"/>
              </w:rPr>
              <w:t>cmol</w:t>
            </w:r>
            <w:r w:rsidRPr="008329C6">
              <w:rPr>
                <w:rFonts w:ascii="Garamond" w:hAnsi="Garamond"/>
                <w:szCs w:val="20"/>
                <w:vertAlign w:val="subscript"/>
                <w:lang w:val="pt-BR"/>
              </w:rPr>
              <w:t>c</w:t>
            </w:r>
            <w:proofErr w:type="spellEnd"/>
            <w:r w:rsidRPr="008329C6">
              <w:rPr>
                <w:rFonts w:ascii="Garamond" w:hAnsi="Garamond"/>
                <w:szCs w:val="20"/>
                <w:lang w:val="pt-BR"/>
              </w:rPr>
              <w:t xml:space="preserve"> kg</w:t>
            </w:r>
            <w:r w:rsidRPr="008329C6">
              <w:rPr>
                <w:rFonts w:ascii="Garamond" w:hAnsi="Garamond"/>
                <w:szCs w:val="20"/>
                <w:vertAlign w:val="superscript"/>
                <w:lang w:val="pt-BR"/>
              </w:rPr>
              <w:t>-1</w:t>
            </w:r>
            <w:r w:rsidRPr="008329C6">
              <w:rPr>
                <w:rFonts w:ascii="Garamond" w:hAnsi="Garamond"/>
                <w:szCs w:val="20"/>
                <w:lang w:val="pt-BR"/>
              </w:rPr>
              <w:t>)</w:t>
            </w:r>
          </w:p>
        </w:tc>
        <w:tc>
          <w:tcPr>
            <w:tcW w:w="905" w:type="dxa"/>
            <w:tcBorders>
              <w:top w:val="single" w:sz="6" w:space="0" w:color="000001"/>
              <w:bottom w:val="single" w:sz="6" w:space="0" w:color="000001"/>
            </w:tcBorders>
            <w:shd w:val="clear" w:color="auto" w:fill="auto"/>
            <w:vAlign w:val="center"/>
          </w:tcPr>
          <w:p w14:paraId="143C77E2"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P</w:t>
            </w:r>
            <w:r w:rsidRPr="008329C6">
              <w:rPr>
                <w:rFonts w:ascii="Garamond" w:hAnsi="Garamond"/>
                <w:szCs w:val="20"/>
                <w:vertAlign w:val="subscript"/>
                <w:lang w:val="pt-BR"/>
              </w:rPr>
              <w:t>2</w:t>
            </w:r>
            <w:r w:rsidRPr="008329C6">
              <w:rPr>
                <w:rFonts w:ascii="Garamond" w:hAnsi="Garamond"/>
                <w:szCs w:val="20"/>
                <w:lang w:val="pt-BR"/>
              </w:rPr>
              <w:t>O</w:t>
            </w:r>
            <w:r w:rsidRPr="008329C6">
              <w:rPr>
                <w:rFonts w:ascii="Garamond" w:hAnsi="Garamond"/>
                <w:szCs w:val="20"/>
                <w:vertAlign w:val="subscript"/>
                <w:lang w:val="pt-BR"/>
              </w:rPr>
              <w:t>5</w:t>
            </w:r>
          </w:p>
          <w:p w14:paraId="6ECFDF4F"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(mg L</w:t>
            </w:r>
            <w:r w:rsidRPr="008329C6">
              <w:rPr>
                <w:rFonts w:ascii="Garamond" w:hAnsi="Garamond"/>
                <w:szCs w:val="20"/>
                <w:vertAlign w:val="superscript"/>
                <w:lang w:val="pt-BR"/>
              </w:rPr>
              <w:t>-1</w:t>
            </w:r>
            <w:r w:rsidRPr="008329C6">
              <w:rPr>
                <w:rFonts w:ascii="Garamond" w:hAnsi="Garamond"/>
                <w:szCs w:val="20"/>
                <w:lang w:val="pt-BR"/>
              </w:rPr>
              <w:t>)</w:t>
            </w:r>
          </w:p>
        </w:tc>
        <w:tc>
          <w:tcPr>
            <w:tcW w:w="1698" w:type="dxa"/>
            <w:tcBorders>
              <w:top w:val="single" w:sz="6" w:space="0" w:color="000001"/>
              <w:bottom w:val="single" w:sz="6" w:space="0" w:color="000001"/>
            </w:tcBorders>
            <w:shd w:val="clear" w:color="auto" w:fill="auto"/>
            <w:vAlign w:val="center"/>
          </w:tcPr>
          <w:p w14:paraId="37B6BB1B"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Matéria orgânica</w:t>
            </w:r>
          </w:p>
          <w:p w14:paraId="7834D9BD"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(g kg</w:t>
            </w:r>
            <w:r w:rsidRPr="008329C6">
              <w:rPr>
                <w:rFonts w:ascii="Garamond" w:hAnsi="Garamond"/>
                <w:szCs w:val="20"/>
                <w:vertAlign w:val="superscript"/>
                <w:lang w:val="pt-BR"/>
              </w:rPr>
              <w:t>-1</w:t>
            </w:r>
            <w:r w:rsidRPr="008329C6">
              <w:rPr>
                <w:rFonts w:ascii="Garamond" w:hAnsi="Garamond"/>
                <w:szCs w:val="20"/>
                <w:lang w:val="pt-BR"/>
              </w:rPr>
              <w:t>)</w:t>
            </w:r>
          </w:p>
        </w:tc>
      </w:tr>
      <w:tr w:rsidR="008329C6" w14:paraId="27E21AEB" w14:textId="77777777" w:rsidTr="003B1948">
        <w:trPr>
          <w:cantSplit/>
        </w:trPr>
        <w:tc>
          <w:tcPr>
            <w:tcW w:w="568" w:type="dxa"/>
            <w:tcBorders>
              <w:top w:val="single" w:sz="6" w:space="0" w:color="000001"/>
              <w:bottom w:val="nil"/>
            </w:tcBorders>
            <w:shd w:val="clear" w:color="auto" w:fill="auto"/>
            <w:vAlign w:val="center"/>
          </w:tcPr>
          <w:p w14:paraId="68DC31C6"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A</w:t>
            </w:r>
          </w:p>
        </w:tc>
        <w:tc>
          <w:tcPr>
            <w:tcW w:w="906" w:type="dxa"/>
            <w:tcBorders>
              <w:top w:val="single" w:sz="6" w:space="0" w:color="000001"/>
              <w:bottom w:val="nil"/>
            </w:tcBorders>
            <w:shd w:val="clear" w:color="auto" w:fill="auto"/>
            <w:vAlign w:val="center"/>
          </w:tcPr>
          <w:p w14:paraId="626E60A1"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0-40</w:t>
            </w:r>
          </w:p>
        </w:tc>
        <w:tc>
          <w:tcPr>
            <w:tcW w:w="793" w:type="dxa"/>
            <w:tcBorders>
              <w:top w:val="single" w:sz="6" w:space="0" w:color="000001"/>
              <w:bottom w:val="nil"/>
            </w:tcBorders>
            <w:shd w:val="clear" w:color="auto" w:fill="auto"/>
            <w:vAlign w:val="center"/>
          </w:tcPr>
          <w:p w14:paraId="3F7DE950"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4,6</w:t>
            </w:r>
          </w:p>
        </w:tc>
        <w:tc>
          <w:tcPr>
            <w:tcW w:w="1193" w:type="dxa"/>
            <w:tcBorders>
              <w:top w:val="single" w:sz="6" w:space="0" w:color="000001"/>
              <w:bottom w:val="nil"/>
            </w:tcBorders>
            <w:shd w:val="clear" w:color="auto" w:fill="auto"/>
            <w:vAlign w:val="center"/>
          </w:tcPr>
          <w:p w14:paraId="5C6C8052"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2,00</w:t>
            </w:r>
          </w:p>
        </w:tc>
        <w:tc>
          <w:tcPr>
            <w:tcW w:w="1186" w:type="dxa"/>
            <w:tcBorders>
              <w:top w:val="single" w:sz="6" w:space="0" w:color="000001"/>
              <w:bottom w:val="nil"/>
            </w:tcBorders>
            <w:shd w:val="clear" w:color="auto" w:fill="auto"/>
            <w:vAlign w:val="center"/>
          </w:tcPr>
          <w:p w14:paraId="4983B6F6"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0,35</w:t>
            </w:r>
          </w:p>
        </w:tc>
        <w:tc>
          <w:tcPr>
            <w:tcW w:w="1194" w:type="dxa"/>
            <w:tcBorders>
              <w:top w:val="single" w:sz="6" w:space="0" w:color="000001"/>
              <w:bottom w:val="nil"/>
            </w:tcBorders>
            <w:shd w:val="clear" w:color="auto" w:fill="auto"/>
            <w:vAlign w:val="center"/>
          </w:tcPr>
          <w:p w14:paraId="5D0EC7CB"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0,05</w:t>
            </w:r>
          </w:p>
        </w:tc>
        <w:tc>
          <w:tcPr>
            <w:tcW w:w="1193" w:type="dxa"/>
            <w:tcBorders>
              <w:top w:val="single" w:sz="6" w:space="0" w:color="000001"/>
              <w:bottom w:val="nil"/>
            </w:tcBorders>
            <w:shd w:val="clear" w:color="auto" w:fill="auto"/>
            <w:vAlign w:val="center"/>
          </w:tcPr>
          <w:p w14:paraId="1B139B14"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2,20</w:t>
            </w:r>
          </w:p>
        </w:tc>
        <w:tc>
          <w:tcPr>
            <w:tcW w:w="905" w:type="dxa"/>
            <w:tcBorders>
              <w:top w:val="single" w:sz="6" w:space="0" w:color="000001"/>
              <w:bottom w:val="nil"/>
            </w:tcBorders>
            <w:shd w:val="clear" w:color="auto" w:fill="auto"/>
            <w:vAlign w:val="center"/>
          </w:tcPr>
          <w:p w14:paraId="5A310A0F"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1,5</w:t>
            </w:r>
          </w:p>
        </w:tc>
        <w:tc>
          <w:tcPr>
            <w:tcW w:w="1698" w:type="dxa"/>
            <w:tcBorders>
              <w:top w:val="single" w:sz="6" w:space="0" w:color="000001"/>
              <w:bottom w:val="nil"/>
            </w:tcBorders>
            <w:shd w:val="clear" w:color="auto" w:fill="auto"/>
            <w:vAlign w:val="center"/>
          </w:tcPr>
          <w:p w14:paraId="265BB958"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12</w:t>
            </w:r>
          </w:p>
        </w:tc>
      </w:tr>
      <w:tr w:rsidR="008329C6" w14:paraId="6B82D82A" w14:textId="77777777" w:rsidTr="003B1948">
        <w:trPr>
          <w:cantSplit/>
        </w:trPr>
        <w:tc>
          <w:tcPr>
            <w:tcW w:w="568" w:type="dxa"/>
            <w:tcBorders>
              <w:top w:val="nil"/>
              <w:bottom w:val="nil"/>
            </w:tcBorders>
            <w:shd w:val="clear" w:color="auto" w:fill="auto"/>
            <w:vAlign w:val="center"/>
          </w:tcPr>
          <w:p w14:paraId="282F7AD2"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E</w:t>
            </w:r>
          </w:p>
        </w:tc>
        <w:tc>
          <w:tcPr>
            <w:tcW w:w="906" w:type="dxa"/>
            <w:tcBorders>
              <w:top w:val="nil"/>
              <w:bottom w:val="nil"/>
            </w:tcBorders>
            <w:shd w:val="clear" w:color="auto" w:fill="auto"/>
            <w:vAlign w:val="center"/>
          </w:tcPr>
          <w:p w14:paraId="40878EC6"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40-60</w:t>
            </w:r>
          </w:p>
        </w:tc>
        <w:tc>
          <w:tcPr>
            <w:tcW w:w="793" w:type="dxa"/>
            <w:tcBorders>
              <w:top w:val="nil"/>
              <w:bottom w:val="nil"/>
            </w:tcBorders>
            <w:shd w:val="clear" w:color="auto" w:fill="auto"/>
            <w:vAlign w:val="center"/>
          </w:tcPr>
          <w:p w14:paraId="2B7D1C85"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4,5</w:t>
            </w:r>
          </w:p>
        </w:tc>
        <w:tc>
          <w:tcPr>
            <w:tcW w:w="1193" w:type="dxa"/>
            <w:tcBorders>
              <w:top w:val="nil"/>
              <w:bottom w:val="nil"/>
            </w:tcBorders>
            <w:shd w:val="clear" w:color="auto" w:fill="auto"/>
            <w:vAlign w:val="center"/>
          </w:tcPr>
          <w:p w14:paraId="79BBE4F1"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1,90</w:t>
            </w:r>
          </w:p>
        </w:tc>
        <w:tc>
          <w:tcPr>
            <w:tcW w:w="1186" w:type="dxa"/>
            <w:tcBorders>
              <w:top w:val="nil"/>
              <w:bottom w:val="nil"/>
            </w:tcBorders>
            <w:shd w:val="clear" w:color="auto" w:fill="auto"/>
            <w:vAlign w:val="center"/>
          </w:tcPr>
          <w:p w14:paraId="384AEE75"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0,25</w:t>
            </w:r>
          </w:p>
        </w:tc>
        <w:tc>
          <w:tcPr>
            <w:tcW w:w="1194" w:type="dxa"/>
            <w:tcBorders>
              <w:top w:val="nil"/>
              <w:bottom w:val="nil"/>
            </w:tcBorders>
            <w:shd w:val="clear" w:color="auto" w:fill="auto"/>
            <w:vAlign w:val="center"/>
          </w:tcPr>
          <w:p w14:paraId="2DAAD08D"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0,07</w:t>
            </w:r>
          </w:p>
        </w:tc>
        <w:tc>
          <w:tcPr>
            <w:tcW w:w="1193" w:type="dxa"/>
            <w:tcBorders>
              <w:top w:val="nil"/>
              <w:bottom w:val="nil"/>
            </w:tcBorders>
            <w:shd w:val="clear" w:color="auto" w:fill="auto"/>
            <w:vAlign w:val="center"/>
          </w:tcPr>
          <w:p w14:paraId="0D0F8718"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1,37</w:t>
            </w:r>
          </w:p>
        </w:tc>
        <w:tc>
          <w:tcPr>
            <w:tcW w:w="905" w:type="dxa"/>
            <w:tcBorders>
              <w:top w:val="nil"/>
              <w:bottom w:val="nil"/>
            </w:tcBorders>
            <w:shd w:val="clear" w:color="auto" w:fill="auto"/>
            <w:vAlign w:val="center"/>
          </w:tcPr>
          <w:p w14:paraId="27BE5D57"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0,7</w:t>
            </w:r>
          </w:p>
        </w:tc>
        <w:tc>
          <w:tcPr>
            <w:tcW w:w="1698" w:type="dxa"/>
            <w:tcBorders>
              <w:top w:val="nil"/>
              <w:bottom w:val="nil"/>
            </w:tcBorders>
            <w:shd w:val="clear" w:color="auto" w:fill="auto"/>
            <w:vAlign w:val="center"/>
          </w:tcPr>
          <w:p w14:paraId="4D0FA03B"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6</w:t>
            </w:r>
          </w:p>
        </w:tc>
      </w:tr>
      <w:tr w:rsidR="008329C6" w14:paraId="0740DF52" w14:textId="77777777" w:rsidTr="003B1948">
        <w:trPr>
          <w:cantSplit/>
        </w:trPr>
        <w:tc>
          <w:tcPr>
            <w:tcW w:w="568" w:type="dxa"/>
            <w:tcBorders>
              <w:top w:val="nil"/>
              <w:bottom w:val="nil"/>
            </w:tcBorders>
            <w:shd w:val="clear" w:color="auto" w:fill="auto"/>
            <w:vAlign w:val="center"/>
          </w:tcPr>
          <w:p w14:paraId="15ABB035" w14:textId="77777777" w:rsidR="008329C6" w:rsidRPr="008329C6" w:rsidRDefault="008329C6" w:rsidP="00CB7BA0">
            <w:pPr>
              <w:pStyle w:val="Compact"/>
              <w:jc w:val="center"/>
              <w:rPr>
                <w:rFonts w:ascii="Garamond" w:hAnsi="Garamond"/>
                <w:szCs w:val="20"/>
              </w:rPr>
            </w:pPr>
            <w:proofErr w:type="spellStart"/>
            <w:r w:rsidRPr="008329C6">
              <w:rPr>
                <w:rFonts w:ascii="Garamond" w:hAnsi="Garamond"/>
                <w:szCs w:val="20"/>
                <w:lang w:val="pt-BR"/>
              </w:rPr>
              <w:t>Bt</w:t>
            </w:r>
            <w:proofErr w:type="spellEnd"/>
          </w:p>
        </w:tc>
        <w:tc>
          <w:tcPr>
            <w:tcW w:w="906" w:type="dxa"/>
            <w:tcBorders>
              <w:top w:val="nil"/>
              <w:bottom w:val="nil"/>
            </w:tcBorders>
            <w:shd w:val="clear" w:color="auto" w:fill="auto"/>
            <w:vAlign w:val="center"/>
          </w:tcPr>
          <w:p w14:paraId="769398C6"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60-90</w:t>
            </w:r>
          </w:p>
        </w:tc>
        <w:tc>
          <w:tcPr>
            <w:tcW w:w="793" w:type="dxa"/>
            <w:tcBorders>
              <w:top w:val="nil"/>
              <w:bottom w:val="nil"/>
            </w:tcBorders>
            <w:shd w:val="clear" w:color="auto" w:fill="auto"/>
            <w:vAlign w:val="center"/>
          </w:tcPr>
          <w:p w14:paraId="1758D4A0"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4,6</w:t>
            </w:r>
          </w:p>
        </w:tc>
        <w:tc>
          <w:tcPr>
            <w:tcW w:w="1193" w:type="dxa"/>
            <w:tcBorders>
              <w:top w:val="nil"/>
              <w:bottom w:val="nil"/>
            </w:tcBorders>
            <w:shd w:val="clear" w:color="auto" w:fill="auto"/>
            <w:vAlign w:val="center"/>
          </w:tcPr>
          <w:p w14:paraId="45E1B8CB"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2,85</w:t>
            </w:r>
          </w:p>
        </w:tc>
        <w:tc>
          <w:tcPr>
            <w:tcW w:w="1186" w:type="dxa"/>
            <w:tcBorders>
              <w:top w:val="nil"/>
              <w:bottom w:val="nil"/>
            </w:tcBorders>
            <w:shd w:val="clear" w:color="auto" w:fill="auto"/>
            <w:vAlign w:val="center"/>
          </w:tcPr>
          <w:p w14:paraId="7F7B2633"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0,80</w:t>
            </w:r>
          </w:p>
        </w:tc>
        <w:tc>
          <w:tcPr>
            <w:tcW w:w="1194" w:type="dxa"/>
            <w:tcBorders>
              <w:top w:val="nil"/>
              <w:bottom w:val="nil"/>
            </w:tcBorders>
            <w:shd w:val="clear" w:color="auto" w:fill="auto"/>
            <w:vAlign w:val="center"/>
          </w:tcPr>
          <w:p w14:paraId="3275664B"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0,04</w:t>
            </w:r>
          </w:p>
        </w:tc>
        <w:tc>
          <w:tcPr>
            <w:tcW w:w="1193" w:type="dxa"/>
            <w:tcBorders>
              <w:top w:val="nil"/>
              <w:bottom w:val="nil"/>
            </w:tcBorders>
            <w:shd w:val="clear" w:color="auto" w:fill="auto"/>
            <w:vAlign w:val="center"/>
          </w:tcPr>
          <w:p w14:paraId="5CE21726"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2,51</w:t>
            </w:r>
          </w:p>
        </w:tc>
        <w:tc>
          <w:tcPr>
            <w:tcW w:w="905" w:type="dxa"/>
            <w:tcBorders>
              <w:top w:val="nil"/>
              <w:bottom w:val="nil"/>
            </w:tcBorders>
            <w:shd w:val="clear" w:color="auto" w:fill="auto"/>
            <w:vAlign w:val="center"/>
          </w:tcPr>
          <w:p w14:paraId="689EE6B7"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0,7</w:t>
            </w:r>
          </w:p>
        </w:tc>
        <w:tc>
          <w:tcPr>
            <w:tcW w:w="1698" w:type="dxa"/>
            <w:tcBorders>
              <w:top w:val="nil"/>
              <w:bottom w:val="nil"/>
            </w:tcBorders>
            <w:shd w:val="clear" w:color="auto" w:fill="auto"/>
            <w:vAlign w:val="center"/>
          </w:tcPr>
          <w:p w14:paraId="3305F97C"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4</w:t>
            </w:r>
          </w:p>
        </w:tc>
      </w:tr>
      <w:tr w:rsidR="008329C6" w14:paraId="698E0300" w14:textId="77777777" w:rsidTr="003B1948">
        <w:trPr>
          <w:cantSplit/>
        </w:trPr>
        <w:tc>
          <w:tcPr>
            <w:tcW w:w="568" w:type="dxa"/>
            <w:tcBorders>
              <w:top w:val="nil"/>
              <w:bottom w:val="single" w:sz="6" w:space="0" w:color="000001"/>
            </w:tcBorders>
            <w:shd w:val="clear" w:color="auto" w:fill="auto"/>
            <w:vAlign w:val="center"/>
          </w:tcPr>
          <w:p w14:paraId="5EC3F506"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C</w:t>
            </w:r>
          </w:p>
        </w:tc>
        <w:tc>
          <w:tcPr>
            <w:tcW w:w="906" w:type="dxa"/>
            <w:tcBorders>
              <w:top w:val="nil"/>
              <w:bottom w:val="single" w:sz="6" w:space="0" w:color="000001"/>
            </w:tcBorders>
            <w:shd w:val="clear" w:color="auto" w:fill="auto"/>
            <w:vAlign w:val="center"/>
          </w:tcPr>
          <w:p w14:paraId="1E9BD5C7"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90-120</w:t>
            </w:r>
          </w:p>
        </w:tc>
        <w:tc>
          <w:tcPr>
            <w:tcW w:w="793" w:type="dxa"/>
            <w:tcBorders>
              <w:top w:val="nil"/>
              <w:bottom w:val="single" w:sz="6" w:space="0" w:color="000001"/>
            </w:tcBorders>
            <w:shd w:val="clear" w:color="auto" w:fill="auto"/>
            <w:vAlign w:val="center"/>
          </w:tcPr>
          <w:p w14:paraId="5B64EAAA"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4,7</w:t>
            </w:r>
          </w:p>
        </w:tc>
        <w:tc>
          <w:tcPr>
            <w:tcW w:w="1193" w:type="dxa"/>
            <w:tcBorders>
              <w:top w:val="nil"/>
              <w:bottom w:val="single" w:sz="6" w:space="0" w:color="000001"/>
            </w:tcBorders>
            <w:shd w:val="clear" w:color="auto" w:fill="auto"/>
            <w:vAlign w:val="center"/>
          </w:tcPr>
          <w:p w14:paraId="498B5E83"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2,35</w:t>
            </w:r>
          </w:p>
        </w:tc>
        <w:tc>
          <w:tcPr>
            <w:tcW w:w="1186" w:type="dxa"/>
            <w:tcBorders>
              <w:top w:val="nil"/>
              <w:bottom w:val="single" w:sz="6" w:space="0" w:color="000001"/>
            </w:tcBorders>
            <w:shd w:val="clear" w:color="auto" w:fill="auto"/>
            <w:vAlign w:val="center"/>
          </w:tcPr>
          <w:p w14:paraId="02B5B0DE"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1,50</w:t>
            </w:r>
          </w:p>
        </w:tc>
        <w:tc>
          <w:tcPr>
            <w:tcW w:w="1194" w:type="dxa"/>
            <w:tcBorders>
              <w:top w:val="nil"/>
              <w:bottom w:val="single" w:sz="6" w:space="0" w:color="000001"/>
            </w:tcBorders>
            <w:shd w:val="clear" w:color="auto" w:fill="auto"/>
            <w:vAlign w:val="center"/>
          </w:tcPr>
          <w:p w14:paraId="0F4EEFFF"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0,05</w:t>
            </w:r>
          </w:p>
        </w:tc>
        <w:tc>
          <w:tcPr>
            <w:tcW w:w="1193" w:type="dxa"/>
            <w:tcBorders>
              <w:top w:val="nil"/>
              <w:bottom w:val="single" w:sz="6" w:space="0" w:color="000001"/>
            </w:tcBorders>
            <w:shd w:val="clear" w:color="auto" w:fill="auto"/>
            <w:vAlign w:val="center"/>
          </w:tcPr>
          <w:p w14:paraId="6259B7B8"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2,56</w:t>
            </w:r>
          </w:p>
        </w:tc>
        <w:tc>
          <w:tcPr>
            <w:tcW w:w="905" w:type="dxa"/>
            <w:tcBorders>
              <w:top w:val="nil"/>
              <w:bottom w:val="single" w:sz="6" w:space="0" w:color="000001"/>
            </w:tcBorders>
            <w:shd w:val="clear" w:color="auto" w:fill="auto"/>
            <w:vAlign w:val="center"/>
          </w:tcPr>
          <w:p w14:paraId="26E9F386"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0,7</w:t>
            </w:r>
          </w:p>
        </w:tc>
        <w:tc>
          <w:tcPr>
            <w:tcW w:w="1698" w:type="dxa"/>
            <w:tcBorders>
              <w:top w:val="nil"/>
              <w:bottom w:val="single" w:sz="6" w:space="0" w:color="000001"/>
            </w:tcBorders>
            <w:shd w:val="clear" w:color="auto" w:fill="auto"/>
            <w:vAlign w:val="center"/>
          </w:tcPr>
          <w:p w14:paraId="783021CF"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3</w:t>
            </w:r>
          </w:p>
        </w:tc>
      </w:tr>
    </w:tbl>
    <w:p w14:paraId="43302B93" w14:textId="77777777" w:rsidR="008329C6" w:rsidRDefault="008329C6" w:rsidP="006A44ED">
      <w:pPr>
        <w:shd w:val="clear" w:color="auto" w:fill="FFFFFF"/>
        <w:jc w:val="center"/>
        <w:rPr>
          <w:rFonts w:ascii="Garamond" w:hAnsi="Garamond"/>
          <w:b/>
          <w:sz w:val="18"/>
          <w:szCs w:val="20"/>
        </w:rPr>
      </w:pPr>
    </w:p>
    <w:p w14:paraId="23131ABF" w14:textId="422819EE" w:rsidR="0002171B" w:rsidRPr="0002171B" w:rsidRDefault="0002171B" w:rsidP="00F10929">
      <w:pPr>
        <w:shd w:val="clear" w:color="auto" w:fill="FFFFFF"/>
        <w:rPr>
          <w:rFonts w:ascii="Garamond" w:hAnsi="Garamond"/>
          <w:b/>
          <w:sz w:val="18"/>
          <w:szCs w:val="20"/>
        </w:rPr>
        <w:sectPr w:rsidR="0002171B" w:rsidRPr="0002171B" w:rsidSect="00164906">
          <w:type w:val="continuous"/>
          <w:pgSz w:w="11906" w:h="16838" w:code="9"/>
          <w:pgMar w:top="1418" w:right="1134" w:bottom="1418" w:left="1134" w:header="709" w:footer="709" w:gutter="0"/>
          <w:lnNumType w:countBy="1" w:restart="continuous"/>
          <w:cols w:space="454"/>
          <w:docGrid w:linePitch="360"/>
        </w:sectPr>
      </w:pPr>
    </w:p>
    <w:p w14:paraId="2B357F45" w14:textId="77777777" w:rsidR="008329C6" w:rsidRDefault="008329C6" w:rsidP="00F10929">
      <w:pPr>
        <w:shd w:val="clear" w:color="auto" w:fill="FFFFFF"/>
        <w:jc w:val="both"/>
        <w:rPr>
          <w:rFonts w:ascii="Garamond" w:hAnsi="Garamond"/>
          <w:sz w:val="20"/>
          <w:szCs w:val="20"/>
        </w:rPr>
      </w:pPr>
    </w:p>
    <w:p w14:paraId="2E5D2E4B" w14:textId="11A62FCC" w:rsidR="008329C6" w:rsidRDefault="00FD7DB8" w:rsidP="008329C6">
      <w:pPr>
        <w:shd w:val="clear" w:color="auto" w:fill="FFFFFF"/>
        <w:rPr>
          <w:rFonts w:ascii="Garamond" w:hAnsi="Garamond"/>
          <w:sz w:val="20"/>
          <w:szCs w:val="20"/>
        </w:rPr>
      </w:pPr>
      <w:r>
        <w:rPr>
          <w:rFonts w:ascii="Garamond" w:hAnsi="Garamond"/>
          <w:noProof/>
          <w:sz w:val="20"/>
          <w:szCs w:val="20"/>
        </w:rPr>
        <w:drawing>
          <wp:inline distT="0" distB="0" distL="0" distR="0" wp14:anchorId="2F845FEE" wp14:editId="170361EF">
            <wp:extent cx="2915920" cy="28092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solos-rs.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5920" cy="2809240"/>
                    </a:xfrm>
                    <a:prstGeom prst="rect">
                      <a:avLst/>
                    </a:prstGeom>
                  </pic:spPr>
                </pic:pic>
              </a:graphicData>
            </a:graphic>
          </wp:inline>
        </w:drawing>
      </w:r>
    </w:p>
    <w:p w14:paraId="0E77ED64" w14:textId="113C1E90" w:rsidR="00FD7DB8" w:rsidRDefault="00FD7DB8" w:rsidP="00FD7DB8">
      <w:pPr>
        <w:shd w:val="clear" w:color="auto" w:fill="FFFFFF"/>
        <w:jc w:val="both"/>
        <w:rPr>
          <w:rFonts w:ascii="Garamond" w:hAnsi="Garamond"/>
          <w:b/>
          <w:sz w:val="18"/>
          <w:szCs w:val="18"/>
        </w:rPr>
      </w:pPr>
      <w:r w:rsidRPr="00FD7DB8">
        <w:rPr>
          <w:rFonts w:ascii="Garamond" w:hAnsi="Garamond"/>
          <w:b/>
          <w:sz w:val="18"/>
          <w:szCs w:val="18"/>
        </w:rPr>
        <w:t xml:space="preserve">Figura 1 – Área do estado do Rio Grande do Sul com camada superficial do solo de textura similar ao material do solo usado neste estudo, coletado no local indicado pelo ponto </w:t>
      </w:r>
      <w:commentRangeStart w:id="10"/>
      <w:r w:rsidRPr="00FD7DB8">
        <w:rPr>
          <w:rFonts w:ascii="Garamond" w:hAnsi="Garamond"/>
          <w:b/>
          <w:sz w:val="18"/>
          <w:szCs w:val="18"/>
        </w:rPr>
        <w:t>vermelho</w:t>
      </w:r>
      <w:commentRangeEnd w:id="10"/>
      <w:r w:rsidR="00367B8F">
        <w:rPr>
          <w:rStyle w:val="Refdecomentrio"/>
        </w:rPr>
        <w:commentReference w:id="10"/>
      </w:r>
      <w:r w:rsidRPr="00FD7DB8">
        <w:rPr>
          <w:rFonts w:ascii="Garamond" w:hAnsi="Garamond"/>
          <w:b/>
          <w:sz w:val="18"/>
          <w:szCs w:val="18"/>
        </w:rPr>
        <w:t>.</w:t>
      </w:r>
    </w:p>
    <w:p w14:paraId="5FFA95BC" w14:textId="77777777" w:rsidR="00FD7DB8" w:rsidRPr="00FD7DB8" w:rsidRDefault="00FD7DB8" w:rsidP="00FD7DB8">
      <w:pPr>
        <w:shd w:val="clear" w:color="auto" w:fill="FFFFFF"/>
        <w:jc w:val="both"/>
        <w:rPr>
          <w:rFonts w:ascii="Garamond" w:hAnsi="Garamond"/>
          <w:sz w:val="20"/>
          <w:szCs w:val="20"/>
        </w:rPr>
      </w:pPr>
    </w:p>
    <w:p w14:paraId="1BB31788" w14:textId="77777777" w:rsidR="00FD7DB8" w:rsidRDefault="00FD7DB8" w:rsidP="0002171B">
      <w:pPr>
        <w:shd w:val="clear" w:color="auto" w:fill="FFFFFF"/>
        <w:ind w:firstLine="708"/>
        <w:jc w:val="both"/>
        <w:rPr>
          <w:rFonts w:ascii="Garamond" w:hAnsi="Garamond"/>
          <w:sz w:val="20"/>
          <w:szCs w:val="20"/>
        </w:rPr>
      </w:pPr>
      <w:r w:rsidRPr="00FD7DB8">
        <w:rPr>
          <w:rFonts w:ascii="Garamond" w:hAnsi="Garamond"/>
          <w:sz w:val="20"/>
          <w:szCs w:val="20"/>
        </w:rPr>
        <w:t>O material coletado do solo foi caracterizado quanto à distribuição do tamanho de partículas. Para isso ele foi seco ao ar, destorroado e passado em peneira com malha de dois milímetros de abertura. O conteúdo de argila (diâmetro &lt; 0,002 mm) na fração terra fina seca ao ar (TFSA) resultante foi estimado usando o método da pipeta após dispersão química de ~20 g de TFSA com hidróxido de sódio (</w:t>
      </w:r>
      <w:proofErr w:type="spellStart"/>
      <w:r w:rsidRPr="00FD7DB8">
        <w:rPr>
          <w:rFonts w:ascii="Garamond" w:hAnsi="Garamond"/>
          <w:sz w:val="20"/>
          <w:szCs w:val="20"/>
        </w:rPr>
        <w:t>NaOH</w:t>
      </w:r>
      <w:proofErr w:type="spellEnd"/>
      <w:r w:rsidRPr="00FD7DB8">
        <w:rPr>
          <w:rFonts w:ascii="Garamond" w:hAnsi="Garamond"/>
          <w:sz w:val="20"/>
          <w:szCs w:val="20"/>
        </w:rPr>
        <w:t>) – na concentração de 1 mol L</w:t>
      </w:r>
      <w:r w:rsidRPr="00F10929">
        <w:rPr>
          <w:rFonts w:ascii="Garamond" w:hAnsi="Garamond"/>
          <w:sz w:val="20"/>
          <w:szCs w:val="20"/>
          <w:vertAlign w:val="superscript"/>
        </w:rPr>
        <w:t>-1</w:t>
      </w:r>
      <w:r w:rsidRPr="00FD7DB8">
        <w:rPr>
          <w:rFonts w:ascii="Garamond" w:hAnsi="Garamond"/>
          <w:sz w:val="20"/>
          <w:szCs w:val="20"/>
        </w:rPr>
        <w:t xml:space="preserve"> – e desagregação mecânica – usando duas esferas de náilon (diâmetro do 1,71 cm, massa de 3,04 g, densidade de 1,11 g cm</w:t>
      </w:r>
      <w:r w:rsidRPr="00F10929">
        <w:rPr>
          <w:rFonts w:ascii="Garamond" w:hAnsi="Garamond"/>
          <w:sz w:val="20"/>
          <w:szCs w:val="20"/>
          <w:vertAlign w:val="superscript"/>
        </w:rPr>
        <w:t>-1</w:t>
      </w:r>
      <w:r w:rsidRPr="00FD7DB8">
        <w:rPr>
          <w:rFonts w:ascii="Garamond" w:hAnsi="Garamond"/>
          <w:sz w:val="20"/>
          <w:szCs w:val="20"/>
        </w:rPr>
        <w:t xml:space="preserve">) e agitação horizontal por 4 horas a 120 ciclos por minuto. Já o conteúdo de areia (diâmetro entre 0,053 e 2,00 mm) foi determinado via </w:t>
      </w:r>
      <w:proofErr w:type="spellStart"/>
      <w:r w:rsidRPr="00FD7DB8">
        <w:rPr>
          <w:rFonts w:ascii="Garamond" w:hAnsi="Garamond"/>
          <w:sz w:val="20"/>
          <w:szCs w:val="20"/>
        </w:rPr>
        <w:t>tamisamento</w:t>
      </w:r>
      <w:proofErr w:type="spellEnd"/>
      <w:r w:rsidRPr="00FD7DB8">
        <w:rPr>
          <w:rFonts w:ascii="Garamond" w:hAnsi="Garamond"/>
          <w:sz w:val="20"/>
          <w:szCs w:val="20"/>
        </w:rPr>
        <w:t xml:space="preserve"> úmido. Segundo essas análises, a distribuição do tamanho de partículas do </w:t>
      </w:r>
      <w:r w:rsidRPr="00FD7DB8">
        <w:rPr>
          <w:rFonts w:ascii="Garamond" w:hAnsi="Garamond"/>
          <w:sz w:val="20"/>
          <w:szCs w:val="20"/>
        </w:rPr>
        <w:lastRenderedPageBreak/>
        <w:t>material de solo consta de 583 g kg</w:t>
      </w:r>
      <w:r w:rsidRPr="00FD7DB8">
        <w:rPr>
          <w:rFonts w:ascii="Garamond" w:hAnsi="Garamond"/>
          <w:sz w:val="20"/>
          <w:szCs w:val="20"/>
          <w:vertAlign w:val="superscript"/>
        </w:rPr>
        <w:t>-1</w:t>
      </w:r>
      <w:r w:rsidRPr="00FD7DB8">
        <w:rPr>
          <w:rFonts w:ascii="Garamond" w:hAnsi="Garamond"/>
          <w:sz w:val="20"/>
          <w:szCs w:val="20"/>
        </w:rPr>
        <w:t xml:space="preserve"> de areia e 89 g kg</w:t>
      </w:r>
      <w:r w:rsidRPr="00FD7DB8">
        <w:rPr>
          <w:rFonts w:ascii="Garamond" w:hAnsi="Garamond"/>
          <w:sz w:val="20"/>
          <w:szCs w:val="20"/>
          <w:vertAlign w:val="superscript"/>
        </w:rPr>
        <w:t>-1</w:t>
      </w:r>
      <w:r w:rsidRPr="00FD7DB8">
        <w:rPr>
          <w:rFonts w:ascii="Garamond" w:hAnsi="Garamond"/>
          <w:sz w:val="20"/>
          <w:szCs w:val="20"/>
        </w:rPr>
        <w:t xml:space="preserve"> de argila.</w:t>
      </w:r>
    </w:p>
    <w:p w14:paraId="3B2BB89D" w14:textId="77777777" w:rsidR="00FD7DB8" w:rsidRDefault="00FD7DB8" w:rsidP="00F10929">
      <w:pPr>
        <w:shd w:val="clear" w:color="auto" w:fill="FFFFFF"/>
        <w:jc w:val="both"/>
        <w:rPr>
          <w:rFonts w:ascii="Garamond" w:hAnsi="Garamond"/>
          <w:sz w:val="20"/>
          <w:szCs w:val="20"/>
        </w:rPr>
      </w:pPr>
    </w:p>
    <w:p w14:paraId="6AF9C822" w14:textId="20F3B390" w:rsidR="00F10929" w:rsidRPr="00F10929" w:rsidRDefault="00F10929" w:rsidP="00F10929">
      <w:pPr>
        <w:shd w:val="clear" w:color="auto" w:fill="FFFFFF"/>
        <w:rPr>
          <w:rFonts w:ascii="Garamond" w:hAnsi="Garamond"/>
          <w:b/>
          <w:sz w:val="22"/>
          <w:szCs w:val="22"/>
        </w:rPr>
      </w:pPr>
      <w:r w:rsidRPr="00F10929">
        <w:rPr>
          <w:rFonts w:ascii="Garamond" w:hAnsi="Garamond"/>
          <w:b/>
          <w:sz w:val="22"/>
          <w:szCs w:val="22"/>
        </w:rPr>
        <w:t>Método manual</w:t>
      </w:r>
    </w:p>
    <w:p w14:paraId="7397C87F" w14:textId="77777777" w:rsidR="00F10929" w:rsidRDefault="00F10929" w:rsidP="00F10929">
      <w:pPr>
        <w:shd w:val="clear" w:color="auto" w:fill="FFFFFF"/>
        <w:rPr>
          <w:rFonts w:ascii="Garamond" w:hAnsi="Garamond"/>
          <w:sz w:val="20"/>
          <w:szCs w:val="20"/>
        </w:rPr>
      </w:pPr>
    </w:p>
    <w:p w14:paraId="0E3A2BAC" w14:textId="77777777" w:rsidR="00F10929" w:rsidRPr="00F10929" w:rsidRDefault="00F10929" w:rsidP="00F10929">
      <w:pPr>
        <w:shd w:val="clear" w:color="auto" w:fill="FFFFFF"/>
        <w:ind w:firstLine="708"/>
        <w:jc w:val="both"/>
        <w:rPr>
          <w:rFonts w:ascii="Garamond" w:hAnsi="Garamond"/>
          <w:sz w:val="20"/>
          <w:szCs w:val="20"/>
        </w:rPr>
      </w:pPr>
      <w:r w:rsidRPr="00F10929">
        <w:rPr>
          <w:rFonts w:ascii="Garamond" w:hAnsi="Garamond"/>
          <w:sz w:val="20"/>
          <w:szCs w:val="20"/>
        </w:rPr>
        <w:t xml:space="preserve">O primeiro teste realizado foi quanto à capacidade </w:t>
      </w:r>
      <w:proofErr w:type="gramStart"/>
      <w:r w:rsidRPr="00F10929">
        <w:rPr>
          <w:rFonts w:ascii="Garamond" w:hAnsi="Garamond"/>
          <w:sz w:val="20"/>
          <w:szCs w:val="20"/>
        </w:rPr>
        <w:t>do</w:t>
      </w:r>
      <w:proofErr w:type="gramEnd"/>
      <w:r w:rsidRPr="00F10929">
        <w:rPr>
          <w:rFonts w:ascii="Garamond" w:hAnsi="Garamond"/>
          <w:sz w:val="20"/>
          <w:szCs w:val="20"/>
        </w:rPr>
        <w:t xml:space="preserve"> método manual produzir uma amostra representativa da suspensão (enxurrada), ou seja, que possua concentração de sólidos totais (sedimentos) aproximadamente equivalente àquela da suspensão de onde foi obtida. Para isso foram utilizados recipientes plásticos com capacidade para 10 L, dentro dos quais foram adicionados 3 L de água destilada e a quantidade de TFSA necessária para atingir as concentrações de 2, 10 e 50 g L</w:t>
      </w:r>
      <w:r w:rsidRPr="00F10929">
        <w:rPr>
          <w:rFonts w:ascii="Garamond" w:hAnsi="Garamond"/>
          <w:sz w:val="20"/>
          <w:szCs w:val="20"/>
          <w:vertAlign w:val="superscript"/>
        </w:rPr>
        <w:t>-1</w:t>
      </w:r>
      <w:r w:rsidRPr="00F10929">
        <w:rPr>
          <w:rFonts w:ascii="Garamond" w:hAnsi="Garamond"/>
          <w:sz w:val="20"/>
          <w:szCs w:val="20"/>
        </w:rPr>
        <w:t xml:space="preserve"> de sólidos </w:t>
      </w:r>
      <w:commentRangeStart w:id="11"/>
      <w:r w:rsidRPr="00F10929">
        <w:rPr>
          <w:rFonts w:ascii="Garamond" w:hAnsi="Garamond"/>
          <w:sz w:val="20"/>
          <w:szCs w:val="20"/>
        </w:rPr>
        <w:t>totais</w:t>
      </w:r>
      <w:commentRangeEnd w:id="11"/>
      <w:r w:rsidR="00D16560">
        <w:rPr>
          <w:rStyle w:val="Refdecomentrio"/>
        </w:rPr>
        <w:commentReference w:id="11"/>
      </w:r>
      <w:r w:rsidRPr="00F10929">
        <w:rPr>
          <w:rFonts w:ascii="Garamond" w:hAnsi="Garamond"/>
          <w:sz w:val="20"/>
          <w:szCs w:val="20"/>
        </w:rPr>
        <w:t xml:space="preserve">. Para cada concentração foram preparadas cinco repetições (baldes). Em cada balde, uma pessoa homogeneizou a suspensão com uma das mãos. Após 10 segundos, sem parar a homogeneização, outra pessoa coletou uma amostra mergulhando, no seio da suspensão, um béquer de 250 </w:t>
      </w:r>
      <w:proofErr w:type="spellStart"/>
      <w:r w:rsidRPr="00F10929">
        <w:rPr>
          <w:rFonts w:ascii="Garamond" w:hAnsi="Garamond"/>
          <w:sz w:val="20"/>
          <w:szCs w:val="20"/>
        </w:rPr>
        <w:t>mL</w:t>
      </w:r>
      <w:proofErr w:type="spellEnd"/>
      <w:r w:rsidRPr="00F10929">
        <w:rPr>
          <w:rFonts w:ascii="Garamond" w:hAnsi="Garamond"/>
          <w:sz w:val="20"/>
          <w:szCs w:val="20"/>
        </w:rPr>
        <w:t>. A concentração de sólidos totais nas amostras de cada suspensão foi determinada em função do seu volume e da massa de sólidos totais mensurada após secagem em estufa à temperatura de 105°C até completa evaporação da água.</w:t>
      </w:r>
    </w:p>
    <w:p w14:paraId="2E5C177B" w14:textId="581E46C5" w:rsidR="003A7D71" w:rsidRDefault="00F10929" w:rsidP="008E53A4">
      <w:pPr>
        <w:shd w:val="clear" w:color="auto" w:fill="FFFFFF"/>
        <w:ind w:firstLine="708"/>
        <w:jc w:val="both"/>
        <w:rPr>
          <w:rFonts w:ascii="Garamond" w:hAnsi="Garamond"/>
          <w:sz w:val="20"/>
          <w:szCs w:val="20"/>
        </w:rPr>
      </w:pPr>
      <w:r w:rsidRPr="00F10929">
        <w:rPr>
          <w:rFonts w:ascii="Garamond" w:hAnsi="Garamond"/>
          <w:sz w:val="20"/>
          <w:szCs w:val="20"/>
        </w:rPr>
        <w:t xml:space="preserve">A diferença entre o valor real/conhecido, </w:t>
      </w:r>
      <w:r w:rsidRPr="00F10929">
        <w:rPr>
          <w:rFonts w:ascii="Garamond" w:hAnsi="Garamond"/>
          <w:i/>
          <w:sz w:val="20"/>
          <w:szCs w:val="20"/>
        </w:rPr>
        <w:t>y</w:t>
      </w:r>
      <w:r w:rsidRPr="00F10929">
        <w:rPr>
          <w:rFonts w:ascii="Garamond" w:hAnsi="Garamond"/>
          <w:sz w:val="20"/>
          <w:szCs w:val="20"/>
        </w:rPr>
        <w:t xml:space="preserve">, e estimado por uma amostra </w:t>
      </w:r>
      <w:r w:rsidRPr="008E53A4">
        <w:rPr>
          <w:rFonts w:ascii="Garamond" w:hAnsi="Garamond"/>
          <w:i/>
          <w:sz w:val="20"/>
          <w:szCs w:val="20"/>
        </w:rPr>
        <w:t>i</w:t>
      </w:r>
      <w:r w:rsidRPr="00F10929">
        <w:rPr>
          <w:rFonts w:ascii="Garamond" w:hAnsi="Garamond"/>
          <w:sz w:val="20"/>
          <w:szCs w:val="20"/>
        </w:rPr>
        <w:t xml:space="preserve">, </w:t>
      </w:r>
      <w:proofErr w:type="spellStart"/>
      <w:r w:rsidRPr="008E53A4">
        <w:rPr>
          <w:rFonts w:ascii="Garamond" w:hAnsi="Garamond"/>
          <w:i/>
          <w:sz w:val="20"/>
          <w:szCs w:val="20"/>
        </w:rPr>
        <w:t>ŷi</w:t>
      </w:r>
      <w:proofErr w:type="spellEnd"/>
      <w:r w:rsidRPr="00F10929">
        <w:rPr>
          <w:rFonts w:ascii="Garamond" w:hAnsi="Garamond"/>
          <w:sz w:val="20"/>
          <w:szCs w:val="20"/>
        </w:rPr>
        <w:t xml:space="preserve">, da concentração de sólidos totais numa suspensão </w:t>
      </w:r>
      <w:r w:rsidRPr="008E53A4">
        <w:rPr>
          <w:rFonts w:ascii="Garamond" w:hAnsi="Garamond"/>
          <w:i/>
          <w:sz w:val="20"/>
          <w:szCs w:val="20"/>
        </w:rPr>
        <w:t>j</w:t>
      </w:r>
      <w:r w:rsidRPr="00F10929">
        <w:rPr>
          <w:rFonts w:ascii="Garamond" w:hAnsi="Garamond"/>
          <w:sz w:val="20"/>
          <w:szCs w:val="20"/>
        </w:rPr>
        <w:t xml:space="preserve">, foi definido como sendo o erro de estimação, </w:t>
      </w:r>
      <w:proofErr w:type="spellStart"/>
      <w:r w:rsidRPr="008E53A4">
        <w:rPr>
          <w:rFonts w:ascii="Garamond" w:hAnsi="Garamond"/>
          <w:i/>
          <w:sz w:val="20"/>
          <w:szCs w:val="20"/>
        </w:rPr>
        <w:t>eij</w:t>
      </w:r>
      <w:proofErr w:type="spellEnd"/>
      <w:r w:rsidRPr="008E53A4">
        <w:rPr>
          <w:rFonts w:ascii="Garamond" w:hAnsi="Garamond"/>
          <w:i/>
          <w:sz w:val="20"/>
          <w:szCs w:val="20"/>
        </w:rPr>
        <w:t xml:space="preserve"> = </w:t>
      </w:r>
      <w:proofErr w:type="spellStart"/>
      <w:r w:rsidRPr="008E53A4">
        <w:rPr>
          <w:rFonts w:ascii="Garamond" w:hAnsi="Garamond"/>
          <w:i/>
          <w:sz w:val="20"/>
          <w:szCs w:val="20"/>
        </w:rPr>
        <w:t>ŷij</w:t>
      </w:r>
      <w:proofErr w:type="spellEnd"/>
      <w:r w:rsidRPr="008E53A4">
        <w:rPr>
          <w:rFonts w:ascii="Garamond" w:hAnsi="Garamond"/>
          <w:i/>
          <w:sz w:val="20"/>
          <w:szCs w:val="20"/>
        </w:rPr>
        <w:t xml:space="preserve"> - </w:t>
      </w:r>
      <w:proofErr w:type="spellStart"/>
      <w:r w:rsidRPr="008E53A4">
        <w:rPr>
          <w:rFonts w:ascii="Garamond" w:hAnsi="Garamond"/>
          <w:i/>
          <w:sz w:val="20"/>
          <w:szCs w:val="20"/>
        </w:rPr>
        <w:t>yj</w:t>
      </w:r>
      <w:proofErr w:type="spellEnd"/>
      <w:r w:rsidRPr="00F10929">
        <w:rPr>
          <w:rFonts w:ascii="Garamond" w:hAnsi="Garamond"/>
          <w:sz w:val="20"/>
          <w:szCs w:val="20"/>
        </w:rPr>
        <w:t xml:space="preserve">. A partir do erro de estimação, calculou-se a razão </w:t>
      </w:r>
      <w:proofErr w:type="spellStart"/>
      <w:r w:rsidRPr="008E53A4">
        <w:rPr>
          <w:rFonts w:ascii="Garamond" w:hAnsi="Garamond"/>
          <w:i/>
          <w:sz w:val="20"/>
          <w:szCs w:val="20"/>
        </w:rPr>
        <w:t>eij</w:t>
      </w:r>
      <w:proofErr w:type="spellEnd"/>
      <w:r w:rsidRPr="008E53A4">
        <w:rPr>
          <w:rFonts w:ascii="Garamond" w:hAnsi="Garamond"/>
          <w:i/>
          <w:sz w:val="20"/>
          <w:szCs w:val="20"/>
        </w:rPr>
        <w:t>/</w:t>
      </w:r>
      <w:proofErr w:type="spellStart"/>
      <w:r w:rsidRPr="008E53A4">
        <w:rPr>
          <w:rFonts w:ascii="Garamond" w:hAnsi="Garamond"/>
          <w:i/>
          <w:sz w:val="20"/>
          <w:szCs w:val="20"/>
        </w:rPr>
        <w:t>yj</w:t>
      </w:r>
      <w:proofErr w:type="spellEnd"/>
      <w:r w:rsidRPr="00F10929">
        <w:rPr>
          <w:rFonts w:ascii="Garamond" w:hAnsi="Garamond"/>
          <w:sz w:val="20"/>
          <w:szCs w:val="20"/>
        </w:rPr>
        <w:t xml:space="preserve"> </w:t>
      </w:r>
      <w:commentRangeStart w:id="12"/>
      <w:r w:rsidRPr="00F10929">
        <w:rPr>
          <w:rFonts w:ascii="Garamond" w:hAnsi="Garamond"/>
          <w:sz w:val="20"/>
          <w:szCs w:val="20"/>
        </w:rPr>
        <w:t>que</w:t>
      </w:r>
      <w:commentRangeEnd w:id="12"/>
      <w:r w:rsidR="00D16560">
        <w:rPr>
          <w:rStyle w:val="Refdecomentrio"/>
        </w:rPr>
        <w:commentReference w:id="12"/>
      </w:r>
      <w:r w:rsidRPr="00F10929">
        <w:rPr>
          <w:rFonts w:ascii="Garamond" w:hAnsi="Garamond"/>
          <w:sz w:val="20"/>
          <w:szCs w:val="20"/>
        </w:rPr>
        <w:t xml:space="preserve">, multiplicada por 100, informa a magnitude percentual do erro de estimação em relação ao valor real da concentração de sólidos totais numa suspensão. Finalmente, os erros de estimação foram submetidos ao teste </w:t>
      </w:r>
      <w:r w:rsidRPr="008E53A4">
        <w:rPr>
          <w:rFonts w:ascii="Garamond" w:hAnsi="Garamond"/>
          <w:i/>
          <w:sz w:val="20"/>
          <w:szCs w:val="20"/>
        </w:rPr>
        <w:t>t</w:t>
      </w:r>
      <w:r w:rsidRPr="00F10929">
        <w:rPr>
          <w:rFonts w:ascii="Garamond" w:hAnsi="Garamond"/>
          <w:sz w:val="20"/>
          <w:szCs w:val="20"/>
        </w:rPr>
        <w:t xml:space="preserve"> bicaudal para a média de uma amostra, onde a hipótese alternativa testada foi de que a média verdadeira seria diferente de zero.</w:t>
      </w:r>
      <w:r w:rsidR="008E53A4">
        <w:rPr>
          <w:rFonts w:ascii="Garamond" w:hAnsi="Garamond"/>
          <w:sz w:val="20"/>
          <w:szCs w:val="20"/>
        </w:rPr>
        <w:t xml:space="preserve"> </w:t>
      </w:r>
    </w:p>
    <w:p w14:paraId="750E926E" w14:textId="77777777" w:rsidR="00CB7BA0" w:rsidRDefault="00CB7BA0" w:rsidP="00CB7BA0">
      <w:pPr>
        <w:shd w:val="clear" w:color="auto" w:fill="FFFFFF"/>
        <w:jc w:val="both"/>
        <w:rPr>
          <w:rFonts w:ascii="Garamond" w:hAnsi="Garamond"/>
          <w:sz w:val="20"/>
          <w:szCs w:val="20"/>
        </w:rPr>
      </w:pPr>
    </w:p>
    <w:p w14:paraId="5BD76857" w14:textId="4FA6BE77" w:rsidR="003A7D71" w:rsidRPr="00CB7BA0" w:rsidRDefault="008E53A4" w:rsidP="00CB7BA0">
      <w:pPr>
        <w:shd w:val="clear" w:color="auto" w:fill="FFFFFF"/>
        <w:jc w:val="both"/>
        <w:rPr>
          <w:rFonts w:ascii="Garamond" w:hAnsi="Garamond"/>
          <w:b/>
          <w:sz w:val="22"/>
          <w:szCs w:val="22"/>
        </w:rPr>
      </w:pPr>
      <w:r w:rsidRPr="008E53A4">
        <w:rPr>
          <w:rFonts w:ascii="Garamond" w:hAnsi="Garamond"/>
          <w:b/>
          <w:sz w:val="22"/>
          <w:szCs w:val="22"/>
        </w:rPr>
        <w:t xml:space="preserve">Método do </w:t>
      </w:r>
      <w:proofErr w:type="spellStart"/>
      <w:r w:rsidRPr="008E53A4">
        <w:rPr>
          <w:rFonts w:ascii="Garamond" w:hAnsi="Garamond"/>
          <w:b/>
          <w:sz w:val="22"/>
          <w:szCs w:val="22"/>
        </w:rPr>
        <w:t>fracionador</w:t>
      </w:r>
      <w:proofErr w:type="spellEnd"/>
    </w:p>
    <w:p w14:paraId="539969FB" w14:textId="6F0DCD7C" w:rsidR="00C96A87" w:rsidRPr="00417AD9" w:rsidRDefault="008E53A4" w:rsidP="00417AD9">
      <w:pPr>
        <w:ind w:firstLine="709"/>
        <w:jc w:val="both"/>
        <w:rPr>
          <w:rFonts w:ascii="Garamond" w:hAnsi="Garamond"/>
          <w:sz w:val="20"/>
          <w:szCs w:val="20"/>
          <w:lang w:val="x-none"/>
        </w:rPr>
      </w:pPr>
      <w:r w:rsidRPr="008E53A4">
        <w:rPr>
          <w:rFonts w:ascii="Garamond" w:hAnsi="Garamond"/>
          <w:sz w:val="20"/>
          <w:szCs w:val="20"/>
          <w:lang w:val="x-none"/>
        </w:rPr>
        <w:t xml:space="preserve">O protótipo de equipamento utilizado no método do </w:t>
      </w:r>
      <w:proofErr w:type="spellStart"/>
      <w:r w:rsidRPr="008E53A4">
        <w:rPr>
          <w:rFonts w:ascii="Garamond" w:hAnsi="Garamond"/>
          <w:sz w:val="20"/>
          <w:szCs w:val="20"/>
          <w:lang w:val="x-none"/>
        </w:rPr>
        <w:t>fracionador</w:t>
      </w:r>
      <w:proofErr w:type="spellEnd"/>
      <w:r w:rsidRPr="008E53A4">
        <w:rPr>
          <w:rFonts w:ascii="Garamond" w:hAnsi="Garamond"/>
          <w:sz w:val="20"/>
          <w:szCs w:val="20"/>
          <w:lang w:val="x-none"/>
        </w:rPr>
        <w:t xml:space="preserve"> foi construído com peças de </w:t>
      </w:r>
      <w:proofErr w:type="spellStart"/>
      <w:r w:rsidRPr="008E53A4">
        <w:rPr>
          <w:rFonts w:ascii="Garamond" w:hAnsi="Garamond"/>
          <w:sz w:val="20"/>
          <w:szCs w:val="20"/>
          <w:lang w:val="x-none"/>
        </w:rPr>
        <w:t>policloreto</w:t>
      </w:r>
      <w:proofErr w:type="spellEnd"/>
      <w:r w:rsidRPr="008E53A4">
        <w:rPr>
          <w:rFonts w:ascii="Garamond" w:hAnsi="Garamond"/>
          <w:sz w:val="20"/>
          <w:szCs w:val="20"/>
          <w:lang w:val="x-none"/>
        </w:rPr>
        <w:t xml:space="preserve"> de </w:t>
      </w:r>
      <w:proofErr w:type="spellStart"/>
      <w:r w:rsidRPr="008E53A4">
        <w:rPr>
          <w:rFonts w:ascii="Garamond" w:hAnsi="Garamond"/>
          <w:sz w:val="20"/>
          <w:szCs w:val="20"/>
          <w:lang w:val="x-none"/>
        </w:rPr>
        <w:t>polivinila</w:t>
      </w:r>
      <w:proofErr w:type="spellEnd"/>
      <w:r w:rsidRPr="008E53A4">
        <w:rPr>
          <w:rFonts w:ascii="Garamond" w:hAnsi="Garamond"/>
          <w:sz w:val="20"/>
          <w:szCs w:val="20"/>
          <w:lang w:val="x-none"/>
        </w:rPr>
        <w:t xml:space="preserve"> (PVC</w:t>
      </w:r>
      <w:del w:id="13" w:author="Autor">
        <w:r w:rsidRPr="008E53A4" w:rsidDel="00D16560">
          <w:rPr>
            <w:rFonts w:ascii="Garamond" w:hAnsi="Garamond"/>
            <w:sz w:val="20"/>
            <w:szCs w:val="20"/>
            <w:lang w:val="x-none"/>
          </w:rPr>
          <w:delText xml:space="preserve">, do inglês </w:delText>
        </w:r>
        <w:r w:rsidRPr="008E53A4" w:rsidDel="00D16560">
          <w:rPr>
            <w:rFonts w:ascii="Garamond" w:hAnsi="Garamond"/>
            <w:i/>
            <w:sz w:val="20"/>
            <w:szCs w:val="20"/>
            <w:lang w:val="x-none"/>
          </w:rPr>
          <w:delText>polyvinyl chloride</w:delText>
        </w:r>
      </w:del>
      <w:r w:rsidRPr="008E53A4">
        <w:rPr>
          <w:rFonts w:ascii="Garamond" w:hAnsi="Garamond"/>
          <w:sz w:val="20"/>
          <w:szCs w:val="20"/>
          <w:lang w:val="x-none"/>
        </w:rPr>
        <w:t xml:space="preserve">) (Figura 2). O </w:t>
      </w:r>
      <w:proofErr w:type="spellStart"/>
      <w:r w:rsidRPr="008E53A4">
        <w:rPr>
          <w:rFonts w:ascii="Garamond" w:hAnsi="Garamond"/>
          <w:sz w:val="20"/>
          <w:szCs w:val="20"/>
          <w:lang w:val="x-none"/>
        </w:rPr>
        <w:lastRenderedPageBreak/>
        <w:t>fracionador</w:t>
      </w:r>
      <w:proofErr w:type="spellEnd"/>
      <w:r w:rsidRPr="008E53A4">
        <w:rPr>
          <w:rFonts w:ascii="Garamond" w:hAnsi="Garamond"/>
          <w:sz w:val="20"/>
          <w:szCs w:val="20"/>
          <w:lang w:val="x-none"/>
        </w:rPr>
        <w:t xml:space="preserve"> é composto de um reservatório para a suspensão, localizado na parte superior, o qual consiste num cano de 300 mm de comprimento e 75 mm de diâmetro, com capacidade para 1 L de suspensão. O fundo desse reservatório possui formato de funil para direcionar a suspensão a um cano de conectado à sua extremidade inferior, cano esse que possui 300 mm de comprimento e 15 mm de diâmetro. A função desse cano de menor diâmetro é dirigir a suspensão em fluxo contínuo e concentrado até o dispositivo </w:t>
      </w:r>
      <w:proofErr w:type="spellStart"/>
      <w:r w:rsidRPr="008E53A4">
        <w:rPr>
          <w:rFonts w:ascii="Garamond" w:hAnsi="Garamond"/>
          <w:sz w:val="20"/>
          <w:szCs w:val="20"/>
          <w:lang w:val="x-none"/>
        </w:rPr>
        <w:t>fracionador</w:t>
      </w:r>
      <w:proofErr w:type="spellEnd"/>
      <w:r w:rsidRPr="008E53A4">
        <w:rPr>
          <w:rFonts w:ascii="Garamond" w:hAnsi="Garamond"/>
          <w:sz w:val="20"/>
          <w:szCs w:val="20"/>
          <w:lang w:val="x-none"/>
        </w:rPr>
        <w:t xml:space="preserve"> da suspensão, que possui formato </w:t>
      </w:r>
      <w:r w:rsidRPr="008E53A4">
        <w:rPr>
          <w:rFonts w:ascii="Garamond" w:hAnsi="Garamond"/>
          <w:sz w:val="20"/>
          <w:szCs w:val="20"/>
          <w:lang w:val="x-none"/>
        </w:rPr>
        <w:lastRenderedPageBreak/>
        <w:t xml:space="preserve">de Y invertido e que está conectado à extremidade inferior do primeiro. Todas as peças são fixadas umas às outras utilizando material adesivo específico para PVC. Como o </w:t>
      </w:r>
      <w:proofErr w:type="spellStart"/>
      <w:r w:rsidRPr="008E53A4">
        <w:rPr>
          <w:rFonts w:ascii="Garamond" w:hAnsi="Garamond"/>
          <w:sz w:val="20"/>
          <w:szCs w:val="20"/>
          <w:lang w:val="x-none"/>
        </w:rPr>
        <w:t>fracionador</w:t>
      </w:r>
      <w:proofErr w:type="spellEnd"/>
      <w:r w:rsidRPr="008E53A4">
        <w:rPr>
          <w:rFonts w:ascii="Garamond" w:hAnsi="Garamond"/>
          <w:sz w:val="20"/>
          <w:szCs w:val="20"/>
          <w:lang w:val="x-none"/>
        </w:rPr>
        <w:t xml:space="preserve"> possui duas saídas, A e B, ele produz duas amostras da suspensão a cada operação de fracionamento. O nivelamento do equipamento </w:t>
      </w:r>
      <w:proofErr w:type="spellStart"/>
      <w:r w:rsidRPr="008E53A4">
        <w:rPr>
          <w:rFonts w:ascii="Garamond" w:hAnsi="Garamond"/>
          <w:sz w:val="20"/>
          <w:szCs w:val="20"/>
          <w:lang w:val="x-none"/>
        </w:rPr>
        <w:t>fracionador</w:t>
      </w:r>
      <w:proofErr w:type="spellEnd"/>
      <w:r w:rsidRPr="008E53A4">
        <w:rPr>
          <w:rFonts w:ascii="Garamond" w:hAnsi="Garamond"/>
          <w:sz w:val="20"/>
          <w:szCs w:val="20"/>
          <w:lang w:val="x-none"/>
        </w:rPr>
        <w:t xml:space="preserve"> com os planos horizontal e vertical é feito via fixação em plataforma de madeira. O investimento necessário para construção do equipamento </w:t>
      </w:r>
      <w:proofErr w:type="spellStart"/>
      <w:r w:rsidRPr="008E53A4">
        <w:rPr>
          <w:rFonts w:ascii="Garamond" w:hAnsi="Garamond"/>
          <w:sz w:val="20"/>
          <w:szCs w:val="20"/>
          <w:lang w:val="x-none"/>
        </w:rPr>
        <w:t>fracionador</w:t>
      </w:r>
      <w:proofErr w:type="spellEnd"/>
      <w:r w:rsidRPr="008E53A4">
        <w:rPr>
          <w:rFonts w:ascii="Garamond" w:hAnsi="Garamond"/>
          <w:sz w:val="20"/>
          <w:szCs w:val="20"/>
          <w:lang w:val="x-none"/>
        </w:rPr>
        <w:t xml:space="preserve"> é de aproximadamente R$ 150,00.</w:t>
      </w:r>
    </w:p>
    <w:p w14:paraId="4B175069" w14:textId="77777777" w:rsidR="006A60C3" w:rsidRDefault="006A60C3" w:rsidP="003017D2">
      <w:pPr>
        <w:pStyle w:val="Legenda"/>
        <w:keepNext/>
        <w:rPr>
          <w:rFonts w:ascii="Garamond" w:hAnsi="Garamond"/>
          <w:bCs w:val="0"/>
          <w:noProof/>
          <w:color w:val="auto"/>
          <w:szCs w:val="22"/>
        </w:rPr>
        <w:sectPr w:rsidR="006A60C3" w:rsidSect="00164906">
          <w:type w:val="continuous"/>
          <w:pgSz w:w="11906" w:h="16838" w:code="9"/>
          <w:pgMar w:top="1418" w:right="1134" w:bottom="1418" w:left="1134" w:header="709" w:footer="709" w:gutter="0"/>
          <w:lnNumType w:countBy="1" w:restart="continuous"/>
          <w:cols w:num="2" w:space="454"/>
          <w:docGrid w:linePitch="360"/>
        </w:sectPr>
      </w:pPr>
    </w:p>
    <w:p w14:paraId="6C5D10A6" w14:textId="77777777" w:rsidR="005A5B4A" w:rsidRPr="006A44ED" w:rsidRDefault="005A5B4A" w:rsidP="00D5640E">
      <w:pPr>
        <w:pStyle w:val="Legenda"/>
        <w:keepNext/>
        <w:spacing w:after="0"/>
        <w:rPr>
          <w:rFonts w:ascii="Garamond" w:hAnsi="Garamond"/>
          <w:b w:val="0"/>
          <w:bCs w:val="0"/>
          <w:noProof/>
          <w:color w:val="auto"/>
          <w:sz w:val="20"/>
          <w:szCs w:val="20"/>
        </w:rPr>
      </w:pPr>
    </w:p>
    <w:p w14:paraId="5896AD0B" w14:textId="77777777" w:rsidR="008E53A4" w:rsidRPr="008E53A4" w:rsidRDefault="008E53A4" w:rsidP="008E53A4">
      <w:pPr>
        <w:sectPr w:rsidR="008E53A4" w:rsidRPr="008E53A4" w:rsidSect="00164906">
          <w:type w:val="continuous"/>
          <w:pgSz w:w="11906" w:h="16838" w:code="9"/>
          <w:pgMar w:top="1418" w:right="1134" w:bottom="1418" w:left="1134" w:header="709" w:footer="709" w:gutter="0"/>
          <w:lnNumType w:countBy="1" w:restart="continuous"/>
          <w:cols w:space="454"/>
          <w:docGrid w:linePitch="360"/>
        </w:sectPr>
      </w:pPr>
    </w:p>
    <w:p w14:paraId="448C18ED" w14:textId="77777777" w:rsidR="008E53A4" w:rsidRDefault="008E53A4" w:rsidP="008E53A4">
      <w:pPr>
        <w:jc w:val="center"/>
        <w:rPr>
          <w:rFonts w:ascii="Garamond" w:hAnsi="Garamond"/>
          <w:b/>
          <w:sz w:val="20"/>
          <w:szCs w:val="20"/>
        </w:rPr>
      </w:pPr>
      <w:r>
        <w:rPr>
          <w:rFonts w:ascii="Garamond" w:hAnsi="Garamond"/>
          <w:noProof/>
          <w:sz w:val="20"/>
          <w:szCs w:val="20"/>
          <w:vertAlign w:val="superscript"/>
        </w:rPr>
        <w:lastRenderedPageBreak/>
        <w:drawing>
          <wp:inline distT="0" distB="0" distL="0" distR="0" wp14:anchorId="2F27A7FC" wp14:editId="29629992">
            <wp:extent cx="4320000" cy="4680000"/>
            <wp:effectExtent l="0" t="0" r="4445"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cionador-medida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0000" cy="4680000"/>
                    </a:xfrm>
                    <a:prstGeom prst="rect">
                      <a:avLst/>
                    </a:prstGeom>
                  </pic:spPr>
                </pic:pic>
              </a:graphicData>
            </a:graphic>
          </wp:inline>
        </w:drawing>
      </w:r>
    </w:p>
    <w:p w14:paraId="10DBC8AF" w14:textId="4DA512CA" w:rsidR="008E53A4" w:rsidRDefault="008E53A4" w:rsidP="008E53A4">
      <w:pPr>
        <w:jc w:val="center"/>
        <w:rPr>
          <w:rFonts w:ascii="Garamond" w:hAnsi="Garamond"/>
          <w:b/>
          <w:sz w:val="20"/>
          <w:szCs w:val="20"/>
        </w:rPr>
      </w:pPr>
      <w:r w:rsidRPr="008E53A4">
        <w:rPr>
          <w:rFonts w:ascii="Garamond" w:hAnsi="Garamond"/>
          <w:b/>
          <w:sz w:val="20"/>
          <w:szCs w:val="20"/>
        </w:rPr>
        <w:t xml:space="preserve">Figura 2 – Protótipo de equipamento </w:t>
      </w:r>
      <w:proofErr w:type="spellStart"/>
      <w:r w:rsidRPr="008E53A4">
        <w:rPr>
          <w:rFonts w:ascii="Garamond" w:hAnsi="Garamond"/>
          <w:b/>
          <w:sz w:val="20"/>
          <w:szCs w:val="20"/>
        </w:rPr>
        <w:t>fracionador</w:t>
      </w:r>
      <w:proofErr w:type="spellEnd"/>
      <w:r w:rsidRPr="008E53A4">
        <w:rPr>
          <w:rFonts w:ascii="Garamond" w:hAnsi="Garamond"/>
          <w:b/>
          <w:sz w:val="20"/>
          <w:szCs w:val="20"/>
        </w:rPr>
        <w:t xml:space="preserve"> de amostras de </w:t>
      </w:r>
      <w:commentRangeStart w:id="14"/>
      <w:r w:rsidRPr="008E53A4">
        <w:rPr>
          <w:rFonts w:ascii="Garamond" w:hAnsi="Garamond"/>
          <w:b/>
          <w:sz w:val="20"/>
          <w:szCs w:val="20"/>
        </w:rPr>
        <w:t>enxurrada</w:t>
      </w:r>
      <w:commentRangeEnd w:id="14"/>
      <w:r w:rsidR="006329F4">
        <w:rPr>
          <w:rStyle w:val="Refdecomentrio"/>
        </w:rPr>
        <w:commentReference w:id="14"/>
      </w:r>
      <w:r w:rsidRPr="008E53A4">
        <w:rPr>
          <w:rFonts w:ascii="Garamond" w:hAnsi="Garamond"/>
          <w:b/>
          <w:sz w:val="20"/>
          <w:szCs w:val="20"/>
        </w:rPr>
        <w:t>.</w:t>
      </w:r>
    </w:p>
    <w:p w14:paraId="62BDD6F0" w14:textId="70B21ADF" w:rsidR="00417AD9" w:rsidRPr="007553B8" w:rsidRDefault="00417AD9" w:rsidP="00417AD9">
      <w:pPr>
        <w:jc w:val="both"/>
        <w:rPr>
          <w:rFonts w:ascii="Garamond" w:hAnsi="Garamond"/>
          <w:sz w:val="20"/>
          <w:szCs w:val="20"/>
        </w:rPr>
      </w:pPr>
    </w:p>
    <w:p w14:paraId="27EB9BD7" w14:textId="77777777" w:rsidR="00417AD9" w:rsidRPr="007553B8" w:rsidRDefault="00417AD9" w:rsidP="00417AD9">
      <w:pPr>
        <w:jc w:val="both"/>
        <w:rPr>
          <w:rFonts w:ascii="Garamond" w:hAnsi="Garamond"/>
          <w:sz w:val="20"/>
          <w:szCs w:val="20"/>
        </w:rPr>
        <w:sectPr w:rsidR="00417AD9" w:rsidRPr="007553B8" w:rsidSect="00164906">
          <w:type w:val="continuous"/>
          <w:pgSz w:w="11906" w:h="16838" w:code="9"/>
          <w:pgMar w:top="1418" w:right="1134" w:bottom="1418" w:left="1134" w:header="709" w:footer="709" w:gutter="0"/>
          <w:lnNumType w:countBy="1" w:restart="continuous"/>
          <w:cols w:space="454"/>
          <w:docGrid w:linePitch="360"/>
        </w:sectPr>
      </w:pPr>
    </w:p>
    <w:p w14:paraId="04E42622" w14:textId="77777777" w:rsidR="00417AD9" w:rsidRPr="00417AD9" w:rsidRDefault="00417AD9" w:rsidP="00417AD9">
      <w:pPr>
        <w:ind w:firstLine="709"/>
        <w:jc w:val="both"/>
        <w:rPr>
          <w:rFonts w:ascii="Garamond" w:hAnsi="Garamond"/>
          <w:sz w:val="20"/>
          <w:szCs w:val="20"/>
        </w:rPr>
      </w:pPr>
      <w:r w:rsidRPr="00417AD9">
        <w:rPr>
          <w:rFonts w:ascii="Garamond" w:hAnsi="Garamond"/>
          <w:sz w:val="20"/>
          <w:szCs w:val="20"/>
        </w:rPr>
        <w:lastRenderedPageBreak/>
        <w:t xml:space="preserve">O método do </w:t>
      </w:r>
      <w:proofErr w:type="spellStart"/>
      <w:r w:rsidRPr="00417AD9">
        <w:rPr>
          <w:rFonts w:ascii="Garamond" w:hAnsi="Garamond"/>
          <w:sz w:val="20"/>
          <w:szCs w:val="20"/>
        </w:rPr>
        <w:t>fracionador</w:t>
      </w:r>
      <w:proofErr w:type="spellEnd"/>
      <w:r w:rsidRPr="00417AD9">
        <w:rPr>
          <w:rFonts w:ascii="Garamond" w:hAnsi="Garamond"/>
          <w:sz w:val="20"/>
          <w:szCs w:val="20"/>
        </w:rPr>
        <w:t xml:space="preserve"> foi submetido a três testes. O primeiro dele teve como objetivo avaliar se o volume da suspensão sendo fracionada afeta o desempenho do </w:t>
      </w:r>
      <w:proofErr w:type="spellStart"/>
      <w:r w:rsidRPr="00417AD9">
        <w:rPr>
          <w:rFonts w:ascii="Garamond" w:hAnsi="Garamond"/>
          <w:sz w:val="20"/>
          <w:szCs w:val="20"/>
        </w:rPr>
        <w:t>fracionador</w:t>
      </w:r>
      <w:proofErr w:type="spellEnd"/>
      <w:r w:rsidRPr="00417AD9">
        <w:rPr>
          <w:rFonts w:ascii="Garamond" w:hAnsi="Garamond"/>
          <w:sz w:val="20"/>
          <w:szCs w:val="20"/>
        </w:rPr>
        <w:t xml:space="preserve">, especificamente, sua capacidade de produzir pares de amostras com volumes aproximadamente equivalentes. Quatro volumes de água destilada foram avaliados, 100, 300, 500 e 1000 </w:t>
      </w:r>
      <w:proofErr w:type="spellStart"/>
      <w:r w:rsidRPr="00417AD9">
        <w:rPr>
          <w:rFonts w:ascii="Garamond" w:hAnsi="Garamond"/>
          <w:sz w:val="20"/>
          <w:szCs w:val="20"/>
        </w:rPr>
        <w:t>mL</w:t>
      </w:r>
      <w:proofErr w:type="spellEnd"/>
      <w:r w:rsidRPr="00417AD9">
        <w:rPr>
          <w:rFonts w:ascii="Garamond" w:hAnsi="Garamond"/>
          <w:sz w:val="20"/>
          <w:szCs w:val="20"/>
        </w:rPr>
        <w:t xml:space="preserve">, em cinco repetições. Em cada repetição, o respectivo volume total de água destilada foi vertido de uma só vez no reservatório do </w:t>
      </w:r>
      <w:proofErr w:type="spellStart"/>
      <w:r w:rsidRPr="00417AD9">
        <w:rPr>
          <w:rFonts w:ascii="Garamond" w:hAnsi="Garamond"/>
          <w:sz w:val="20"/>
          <w:szCs w:val="20"/>
        </w:rPr>
        <w:t>fracionador</w:t>
      </w:r>
      <w:proofErr w:type="spellEnd"/>
      <w:r w:rsidRPr="00417AD9">
        <w:rPr>
          <w:rFonts w:ascii="Garamond" w:hAnsi="Garamond"/>
          <w:sz w:val="20"/>
          <w:szCs w:val="20"/>
        </w:rPr>
        <w:t xml:space="preserve">. As duas amostras produzidas foram coletadas em copos de béquer e o seu volume determinado usando provetas graduadas previamente calibradas. O erro de estimação e sua razão em relação ao valor real, ambos definidos acima, foram calculados para cada uma das saídas do </w:t>
      </w:r>
      <w:proofErr w:type="spellStart"/>
      <w:r w:rsidRPr="00417AD9">
        <w:rPr>
          <w:rFonts w:ascii="Garamond" w:hAnsi="Garamond"/>
          <w:sz w:val="20"/>
          <w:szCs w:val="20"/>
        </w:rPr>
        <w:t>fracionador</w:t>
      </w:r>
      <w:proofErr w:type="spellEnd"/>
      <w:r w:rsidRPr="00417AD9">
        <w:rPr>
          <w:rFonts w:ascii="Garamond" w:hAnsi="Garamond"/>
          <w:sz w:val="20"/>
          <w:szCs w:val="20"/>
        </w:rPr>
        <w:t xml:space="preserve"> em todas as repetições dos quatro volumes testados. Também como descrito acima, os erros de </w:t>
      </w:r>
      <w:r w:rsidRPr="00417AD9">
        <w:rPr>
          <w:rFonts w:ascii="Garamond" w:hAnsi="Garamond"/>
          <w:sz w:val="20"/>
          <w:szCs w:val="20"/>
        </w:rPr>
        <w:lastRenderedPageBreak/>
        <w:t>estimação foram submetidos ao teste t bicaudal. Adicionalmente, os erros de estimação das saídas A e B para cada um dos quatro volumes testados foram comparados usando o teste t bicaudal para a média de duas amostras pareadas. A hipótese alternativa testada foi de que a diferença verdadeira entre as médias das duas amostras seria diferente de zero.</w:t>
      </w:r>
    </w:p>
    <w:p w14:paraId="3F97A657" w14:textId="77777777" w:rsidR="00417AD9" w:rsidRPr="00417AD9" w:rsidRDefault="00417AD9" w:rsidP="00417AD9">
      <w:pPr>
        <w:ind w:firstLine="709"/>
        <w:jc w:val="both"/>
        <w:rPr>
          <w:rFonts w:ascii="Garamond" w:hAnsi="Garamond"/>
          <w:sz w:val="20"/>
          <w:szCs w:val="20"/>
        </w:rPr>
      </w:pPr>
      <w:r w:rsidRPr="00417AD9">
        <w:rPr>
          <w:rFonts w:ascii="Garamond" w:hAnsi="Garamond"/>
          <w:sz w:val="20"/>
          <w:szCs w:val="20"/>
        </w:rPr>
        <w:t xml:space="preserve">O segundo teste conduzido com o método do </w:t>
      </w:r>
      <w:proofErr w:type="spellStart"/>
      <w:r w:rsidRPr="00417AD9">
        <w:rPr>
          <w:rFonts w:ascii="Garamond" w:hAnsi="Garamond"/>
          <w:sz w:val="20"/>
          <w:szCs w:val="20"/>
        </w:rPr>
        <w:t>fracionador</w:t>
      </w:r>
      <w:proofErr w:type="spellEnd"/>
      <w:r w:rsidRPr="00417AD9">
        <w:rPr>
          <w:rFonts w:ascii="Garamond" w:hAnsi="Garamond"/>
          <w:sz w:val="20"/>
          <w:szCs w:val="20"/>
        </w:rPr>
        <w:t xml:space="preserve"> foi o mesmo aplicado ao método manual, qual seja, a capacidade do método do </w:t>
      </w:r>
      <w:proofErr w:type="spellStart"/>
      <w:r w:rsidRPr="00417AD9">
        <w:rPr>
          <w:rFonts w:ascii="Garamond" w:hAnsi="Garamond"/>
          <w:sz w:val="20"/>
          <w:szCs w:val="20"/>
        </w:rPr>
        <w:t>fracionador</w:t>
      </w:r>
      <w:proofErr w:type="spellEnd"/>
      <w:r w:rsidRPr="00417AD9">
        <w:rPr>
          <w:rFonts w:ascii="Garamond" w:hAnsi="Garamond"/>
          <w:sz w:val="20"/>
          <w:szCs w:val="20"/>
        </w:rPr>
        <w:t xml:space="preserve"> produzir uma amostra representativa da suspensão. As mesmas concentrações usadas para avaliar o método manual foram usadas, também com cinco repetições cada uma. As suspensões foram preparadas em recipientes plásticos de 500 </w:t>
      </w:r>
      <w:proofErr w:type="spellStart"/>
      <w:r w:rsidRPr="00417AD9">
        <w:rPr>
          <w:rFonts w:ascii="Garamond" w:hAnsi="Garamond"/>
          <w:sz w:val="20"/>
          <w:szCs w:val="20"/>
        </w:rPr>
        <w:t>mL</w:t>
      </w:r>
      <w:proofErr w:type="spellEnd"/>
      <w:r w:rsidRPr="00417AD9">
        <w:rPr>
          <w:rFonts w:ascii="Garamond" w:hAnsi="Garamond"/>
          <w:sz w:val="20"/>
          <w:szCs w:val="20"/>
        </w:rPr>
        <w:t xml:space="preserve">, que foram agitados vigorosamente por 10 segundos, e então a suspensão foi vertida no reservatório do </w:t>
      </w:r>
      <w:proofErr w:type="spellStart"/>
      <w:r w:rsidRPr="00417AD9">
        <w:rPr>
          <w:rFonts w:ascii="Garamond" w:hAnsi="Garamond"/>
          <w:sz w:val="20"/>
          <w:szCs w:val="20"/>
        </w:rPr>
        <w:lastRenderedPageBreak/>
        <w:t>fracionador</w:t>
      </w:r>
      <w:proofErr w:type="spellEnd"/>
      <w:r w:rsidRPr="00417AD9">
        <w:rPr>
          <w:rFonts w:ascii="Garamond" w:hAnsi="Garamond"/>
          <w:sz w:val="20"/>
          <w:szCs w:val="20"/>
        </w:rPr>
        <w:t xml:space="preserve"> de uma só vez. O </w:t>
      </w:r>
      <w:proofErr w:type="spellStart"/>
      <w:r w:rsidRPr="00417AD9">
        <w:rPr>
          <w:rFonts w:ascii="Garamond" w:hAnsi="Garamond"/>
          <w:sz w:val="20"/>
          <w:szCs w:val="20"/>
        </w:rPr>
        <w:t>fracionador</w:t>
      </w:r>
      <w:proofErr w:type="spellEnd"/>
      <w:r w:rsidRPr="00417AD9">
        <w:rPr>
          <w:rFonts w:ascii="Garamond" w:hAnsi="Garamond"/>
          <w:sz w:val="20"/>
          <w:szCs w:val="20"/>
        </w:rPr>
        <w:t xml:space="preserve"> foi lavado com água destilada após cada repetição. As duas amostras, A e B, produzidas em cada repetição foram coletadas em</w:t>
      </w:r>
      <w:del w:id="15" w:author="Autor">
        <w:r w:rsidRPr="00417AD9" w:rsidDel="006329F4">
          <w:rPr>
            <w:rFonts w:ascii="Garamond" w:hAnsi="Garamond"/>
            <w:sz w:val="20"/>
            <w:szCs w:val="20"/>
          </w:rPr>
          <w:delText xml:space="preserve"> copos de</w:delText>
        </w:r>
      </w:del>
      <w:r w:rsidRPr="00417AD9">
        <w:rPr>
          <w:rFonts w:ascii="Garamond" w:hAnsi="Garamond"/>
          <w:sz w:val="20"/>
          <w:szCs w:val="20"/>
        </w:rPr>
        <w:t xml:space="preserve"> béquer de 250 </w:t>
      </w:r>
      <w:proofErr w:type="spellStart"/>
      <w:r w:rsidRPr="00417AD9">
        <w:rPr>
          <w:rFonts w:ascii="Garamond" w:hAnsi="Garamond"/>
          <w:sz w:val="20"/>
          <w:szCs w:val="20"/>
        </w:rPr>
        <w:t>mL</w:t>
      </w:r>
      <w:proofErr w:type="spellEnd"/>
      <w:r w:rsidRPr="00417AD9">
        <w:rPr>
          <w:rFonts w:ascii="Garamond" w:hAnsi="Garamond"/>
          <w:sz w:val="20"/>
          <w:szCs w:val="20"/>
        </w:rPr>
        <w:t xml:space="preserve"> e em seguida determinada a concentração de sólidos totais conforme descrito para o método manual. Os erros de estimação foram submetidos ao teste t bicaudal para a média de uma amostra e ao teste t bicaudal para a média de duas amostras pareadas conforme acima.</w:t>
      </w:r>
    </w:p>
    <w:p w14:paraId="14C65B1A" w14:textId="37D53617" w:rsidR="00417AD9" w:rsidRDefault="00417AD9" w:rsidP="00417AD9">
      <w:pPr>
        <w:ind w:firstLine="709"/>
        <w:jc w:val="both"/>
        <w:rPr>
          <w:rFonts w:ascii="Garamond" w:hAnsi="Garamond"/>
          <w:sz w:val="20"/>
          <w:szCs w:val="20"/>
        </w:rPr>
      </w:pPr>
      <w:r w:rsidRPr="00417AD9">
        <w:rPr>
          <w:rFonts w:ascii="Garamond" w:hAnsi="Garamond"/>
          <w:sz w:val="20"/>
          <w:szCs w:val="20"/>
        </w:rPr>
        <w:t xml:space="preserve">Finalmente, os sólidos totais contidos nas amostras produzidas pelas saídas A e B do </w:t>
      </w:r>
      <w:proofErr w:type="spellStart"/>
      <w:r w:rsidRPr="00417AD9">
        <w:rPr>
          <w:rFonts w:ascii="Garamond" w:hAnsi="Garamond"/>
          <w:sz w:val="20"/>
          <w:szCs w:val="20"/>
        </w:rPr>
        <w:t>fracionador</w:t>
      </w:r>
      <w:proofErr w:type="spellEnd"/>
      <w:r w:rsidRPr="00417AD9">
        <w:rPr>
          <w:rFonts w:ascii="Garamond" w:hAnsi="Garamond"/>
          <w:sz w:val="20"/>
          <w:szCs w:val="20"/>
        </w:rPr>
        <w:t xml:space="preserve"> foram analisados quanto à distribuição do tamanho de partículas. Para isso fora empregado o mesmo método descrito acima para a análise do material do solo utilizado para produzir as suspensões. O objetivo desse teste foi avaliar a capacidade do </w:t>
      </w:r>
      <w:proofErr w:type="spellStart"/>
      <w:r w:rsidRPr="00417AD9">
        <w:rPr>
          <w:rFonts w:ascii="Garamond" w:hAnsi="Garamond"/>
          <w:sz w:val="20"/>
          <w:szCs w:val="20"/>
        </w:rPr>
        <w:t>fracionador</w:t>
      </w:r>
      <w:proofErr w:type="spellEnd"/>
      <w:r w:rsidRPr="00417AD9">
        <w:rPr>
          <w:rFonts w:ascii="Garamond" w:hAnsi="Garamond"/>
          <w:sz w:val="20"/>
          <w:szCs w:val="20"/>
        </w:rPr>
        <w:t xml:space="preserve"> produzir amostras onde os sólidos totais possuam distribuição do tamanho de aproximadamente equivalente àquela observada nos sólidos totais da suspensão fracionada. O teste </w:t>
      </w:r>
      <w:r w:rsidRPr="00417AD9">
        <w:rPr>
          <w:rFonts w:ascii="Garamond" w:hAnsi="Garamond"/>
          <w:i/>
          <w:sz w:val="20"/>
          <w:szCs w:val="20"/>
        </w:rPr>
        <w:t>t</w:t>
      </w:r>
      <w:r w:rsidRPr="00417AD9">
        <w:rPr>
          <w:rFonts w:ascii="Garamond" w:hAnsi="Garamond"/>
          <w:sz w:val="20"/>
          <w:szCs w:val="20"/>
        </w:rPr>
        <w:t xml:space="preserve"> bicaudal para a média de uma amostra e o teste </w:t>
      </w:r>
      <w:r w:rsidRPr="00417AD9">
        <w:rPr>
          <w:rFonts w:ascii="Garamond" w:hAnsi="Garamond"/>
          <w:i/>
          <w:sz w:val="20"/>
          <w:szCs w:val="20"/>
        </w:rPr>
        <w:t>t</w:t>
      </w:r>
      <w:r w:rsidRPr="00417AD9">
        <w:rPr>
          <w:rFonts w:ascii="Garamond" w:hAnsi="Garamond"/>
          <w:sz w:val="20"/>
          <w:szCs w:val="20"/>
        </w:rPr>
        <w:t xml:space="preserve"> bicaudal para a média de duas amostras pareadas foram empregados para avaliar os erros de estimação do conteúdo de argila e areia.</w:t>
      </w:r>
    </w:p>
    <w:p w14:paraId="1D53C6BA" w14:textId="77777777" w:rsidR="00417AD9" w:rsidRDefault="00417AD9" w:rsidP="00417AD9">
      <w:pPr>
        <w:jc w:val="both"/>
        <w:rPr>
          <w:rFonts w:ascii="Garamond" w:hAnsi="Garamond"/>
          <w:sz w:val="20"/>
          <w:szCs w:val="20"/>
        </w:rPr>
      </w:pPr>
    </w:p>
    <w:p w14:paraId="13D0D68B" w14:textId="77777777" w:rsidR="00312837" w:rsidRPr="007553B8" w:rsidRDefault="00312837" w:rsidP="00417AD9">
      <w:pPr>
        <w:jc w:val="both"/>
        <w:rPr>
          <w:rFonts w:ascii="Garamond" w:hAnsi="Garamond"/>
          <w:sz w:val="20"/>
          <w:szCs w:val="20"/>
        </w:rPr>
      </w:pPr>
    </w:p>
    <w:p w14:paraId="18A1BFAD" w14:textId="500BB96E" w:rsidR="00417AD9" w:rsidRPr="00417AD9" w:rsidRDefault="00417AD9" w:rsidP="00417AD9">
      <w:pPr>
        <w:jc w:val="both"/>
        <w:rPr>
          <w:rFonts w:ascii="Garamond" w:hAnsi="Garamond"/>
          <w:b/>
          <w:sz w:val="20"/>
          <w:szCs w:val="20"/>
        </w:rPr>
      </w:pPr>
      <w:r w:rsidRPr="00417AD9">
        <w:rPr>
          <w:rFonts w:ascii="Garamond" w:hAnsi="Garamond"/>
          <w:b/>
          <w:sz w:val="20"/>
          <w:szCs w:val="20"/>
        </w:rPr>
        <w:t>RESULTADOS E DISCUSSÃO</w:t>
      </w:r>
    </w:p>
    <w:p w14:paraId="157BF8FD" w14:textId="77777777" w:rsidR="00417AD9" w:rsidRDefault="00417AD9" w:rsidP="00417AD9">
      <w:pPr>
        <w:jc w:val="both"/>
        <w:rPr>
          <w:rFonts w:ascii="Garamond" w:hAnsi="Garamond"/>
          <w:sz w:val="20"/>
          <w:szCs w:val="20"/>
        </w:rPr>
      </w:pPr>
    </w:p>
    <w:p w14:paraId="16E487DC" w14:textId="203EA904" w:rsidR="00417AD9" w:rsidRDefault="00417AD9" w:rsidP="00417AD9">
      <w:pPr>
        <w:jc w:val="both"/>
        <w:rPr>
          <w:rFonts w:ascii="Garamond" w:hAnsi="Garamond"/>
          <w:b/>
          <w:sz w:val="20"/>
          <w:szCs w:val="20"/>
        </w:rPr>
      </w:pPr>
      <w:r w:rsidRPr="00417AD9">
        <w:rPr>
          <w:rFonts w:ascii="Garamond" w:hAnsi="Garamond"/>
          <w:b/>
          <w:sz w:val="20"/>
          <w:szCs w:val="20"/>
        </w:rPr>
        <w:t>Método manual</w:t>
      </w:r>
    </w:p>
    <w:p w14:paraId="154F208A" w14:textId="77777777" w:rsidR="00CB7BA0" w:rsidRPr="00417AD9" w:rsidRDefault="00CB7BA0" w:rsidP="00417AD9">
      <w:pPr>
        <w:jc w:val="both"/>
        <w:rPr>
          <w:rFonts w:ascii="Garamond" w:hAnsi="Garamond"/>
          <w:b/>
          <w:sz w:val="20"/>
          <w:szCs w:val="20"/>
        </w:rPr>
      </w:pPr>
    </w:p>
    <w:p w14:paraId="2AA63994" w14:textId="77777777" w:rsidR="00417AD9" w:rsidRDefault="00417AD9" w:rsidP="00417AD9">
      <w:pPr>
        <w:ind w:firstLine="709"/>
        <w:jc w:val="both"/>
        <w:rPr>
          <w:rFonts w:ascii="Garamond" w:hAnsi="Garamond"/>
          <w:sz w:val="20"/>
          <w:szCs w:val="20"/>
        </w:rPr>
      </w:pPr>
      <w:r w:rsidRPr="00417AD9">
        <w:rPr>
          <w:rFonts w:ascii="Garamond" w:hAnsi="Garamond"/>
          <w:sz w:val="20"/>
          <w:szCs w:val="20"/>
        </w:rPr>
        <w:t>O teste realizado com o método manual mostrou que as amostras obtidas não foram representativas das suspensões usadas (Tabela 3). Uma subestimativa estatisticamente significativa de 30% ou mais da concentração de sólidos totais foi observada em todas as três concentrações avaliadas. Além disso, observamos uma variação considerável entre as cinco repetições. Esses resultados corroboram a hipótese inicial sobre a inconsistência do método manual usado Brasil que fora levantada a partir dos relatos apresentados em trabalhos similares desenvolvidos em outras partes do mundo (CIESIOLKA et al., 2006; KINNELL, 2016; LANG, 1992; TODISCO et al., 2012; ZÖBISCH; KLINGSPOR; ODUOR, 1996).</w:t>
      </w:r>
    </w:p>
    <w:p w14:paraId="27AF648C" w14:textId="7D60601D" w:rsidR="00E67C0D" w:rsidRDefault="00417AD9" w:rsidP="00417AD9">
      <w:pPr>
        <w:ind w:firstLine="709"/>
        <w:jc w:val="both"/>
        <w:rPr>
          <w:rFonts w:ascii="Garamond" w:hAnsi="Garamond"/>
          <w:sz w:val="20"/>
          <w:szCs w:val="20"/>
        </w:rPr>
      </w:pPr>
      <w:r w:rsidRPr="00417AD9">
        <w:rPr>
          <w:rFonts w:ascii="Garamond" w:hAnsi="Garamond"/>
          <w:sz w:val="20"/>
          <w:szCs w:val="20"/>
        </w:rPr>
        <w:t xml:space="preserve">A subestimativa da concentração de sólidos totais deve ter ocorrido principalmente devido ao fenômeno da sedimentação diferencial, marcada pela rápida decantação das partículas de areia e, assim, levando à amostragem seletiva das partículas mais finas, nesse caso, </w:t>
      </w:r>
      <w:proofErr w:type="spellStart"/>
      <w:r w:rsidRPr="00417AD9">
        <w:rPr>
          <w:rFonts w:ascii="Garamond" w:hAnsi="Garamond"/>
          <w:sz w:val="20"/>
          <w:szCs w:val="20"/>
        </w:rPr>
        <w:t>silte</w:t>
      </w:r>
      <w:proofErr w:type="spellEnd"/>
      <w:r w:rsidRPr="00417AD9">
        <w:rPr>
          <w:rFonts w:ascii="Garamond" w:hAnsi="Garamond"/>
          <w:sz w:val="20"/>
          <w:szCs w:val="20"/>
        </w:rPr>
        <w:t xml:space="preserve"> e argila (CIESIOLKA et al., 2006). Durante a realização do teste, observamos que, por mais cuidado que fosse tomado, a homogeneização manual não resultava em uma suspensão visualmente homogênea, com as partículas de areia sedimentando rapidamente. Ademais, também verificamos que movimentos circulares durante a homogeneização faziam com que, devido à força centrífuga, as partículas de areia fossem arremessadas na direção das paredes laterais do recipiente. Assim sendo, é razoável supor que a distribuição do tamanho de partículas e, consequentemente, a composição química do sedimento das amostras obtidas via método manual, sejam consideravelmente </w:t>
      </w:r>
      <w:r>
        <w:rPr>
          <w:rFonts w:ascii="Garamond" w:hAnsi="Garamond"/>
          <w:sz w:val="20"/>
          <w:szCs w:val="20"/>
        </w:rPr>
        <w:t>diversas da suspensão amostrada.</w:t>
      </w:r>
    </w:p>
    <w:p w14:paraId="1EA4C558" w14:textId="26D8C729" w:rsidR="00417AD9" w:rsidRDefault="00417AD9" w:rsidP="00CB7BA0">
      <w:pPr>
        <w:ind w:firstLine="709"/>
        <w:jc w:val="both"/>
        <w:rPr>
          <w:ins w:id="16" w:author="Autor"/>
          <w:rFonts w:ascii="Garamond" w:hAnsi="Garamond"/>
          <w:sz w:val="20"/>
          <w:szCs w:val="20"/>
        </w:rPr>
      </w:pPr>
    </w:p>
    <w:p w14:paraId="655D490F" w14:textId="77777777" w:rsidR="006329F4" w:rsidRDefault="006329F4" w:rsidP="00CB7BA0">
      <w:pPr>
        <w:ind w:firstLine="709"/>
        <w:jc w:val="both"/>
        <w:rPr>
          <w:rFonts w:ascii="Garamond" w:hAnsi="Garamond"/>
          <w:sz w:val="20"/>
          <w:szCs w:val="20"/>
        </w:rPr>
      </w:pPr>
    </w:p>
    <w:p w14:paraId="1839137D" w14:textId="77777777" w:rsidR="00417AD9" w:rsidRPr="00417AD9" w:rsidRDefault="00417AD9" w:rsidP="00CB7BA0">
      <w:pPr>
        <w:pStyle w:val="TableCaption"/>
        <w:spacing w:after="0"/>
        <w:jc w:val="both"/>
        <w:rPr>
          <w:rFonts w:ascii="Garamond" w:hAnsi="Garamond"/>
          <w:lang w:val="pt-BR"/>
        </w:rPr>
      </w:pPr>
      <w:r w:rsidRPr="00417AD9">
        <w:rPr>
          <w:rFonts w:ascii="Garamond" w:hAnsi="Garamond"/>
          <w:b/>
          <w:bCs/>
          <w:i w:val="0"/>
          <w:sz w:val="18"/>
          <w:szCs w:val="18"/>
          <w:lang w:val="pt-BR"/>
        </w:rPr>
        <w:lastRenderedPageBreak/>
        <w:t>Tabela 3 – Concentração de sólidos totais nas amostras obtidas, usando o método manual, de três suspensões com concentração de sólidos totais de 2, 10 e 50 g L</w:t>
      </w:r>
      <w:r w:rsidRPr="00417AD9">
        <w:rPr>
          <w:rFonts w:ascii="Garamond" w:hAnsi="Garamond"/>
          <w:b/>
          <w:bCs/>
          <w:i w:val="0"/>
          <w:sz w:val="18"/>
          <w:szCs w:val="18"/>
          <w:vertAlign w:val="superscript"/>
          <w:lang w:val="pt-BR"/>
        </w:rPr>
        <w:t>-1</w:t>
      </w:r>
      <w:r w:rsidRPr="00417AD9">
        <w:rPr>
          <w:rFonts w:ascii="Garamond" w:hAnsi="Garamond"/>
          <w:b/>
          <w:bCs/>
          <w:i w:val="0"/>
          <w:sz w:val="18"/>
          <w:szCs w:val="18"/>
          <w:lang w:val="pt-BR"/>
        </w:rPr>
        <w:t xml:space="preserve">. Estatísticas: DP – desvio padrão, CV – coeficiente de variação, EM – erro médio, </w:t>
      </w:r>
      <w:r w:rsidRPr="00417AD9">
        <w:rPr>
          <w:rFonts w:ascii="Garamond" w:hAnsi="Garamond"/>
          <w:b/>
          <w:bCs/>
          <w:iCs/>
          <w:sz w:val="18"/>
          <w:szCs w:val="18"/>
          <w:lang w:val="pt-BR"/>
        </w:rPr>
        <w:t>t</w:t>
      </w:r>
      <w:r w:rsidRPr="00417AD9">
        <w:rPr>
          <w:rFonts w:ascii="Garamond" w:hAnsi="Garamond"/>
          <w:b/>
          <w:bCs/>
          <w:i w:val="0"/>
          <w:sz w:val="18"/>
          <w:szCs w:val="18"/>
          <w:vertAlign w:val="subscript"/>
          <w:lang w:val="pt-BR"/>
        </w:rPr>
        <w:t>1</w:t>
      </w:r>
      <w:r w:rsidRPr="00417AD9">
        <w:rPr>
          <w:rFonts w:ascii="Garamond" w:hAnsi="Garamond"/>
          <w:b/>
          <w:bCs/>
          <w:i w:val="0"/>
          <w:sz w:val="18"/>
          <w:szCs w:val="18"/>
          <w:lang w:val="pt-BR"/>
        </w:rPr>
        <w:t xml:space="preserve"> – estatística do teste </w:t>
      </w:r>
      <w:proofErr w:type="gramStart"/>
      <w:r w:rsidRPr="00417AD9">
        <w:rPr>
          <w:rFonts w:ascii="Garamond" w:hAnsi="Garamond"/>
          <w:b/>
          <w:bCs/>
          <w:iCs/>
          <w:sz w:val="18"/>
          <w:szCs w:val="18"/>
          <w:lang w:val="pt-BR"/>
        </w:rPr>
        <w:t>t</w:t>
      </w:r>
      <w:proofErr w:type="gramEnd"/>
      <w:r w:rsidRPr="00417AD9">
        <w:rPr>
          <w:rFonts w:ascii="Garamond" w:hAnsi="Garamond"/>
          <w:b/>
          <w:bCs/>
          <w:i w:val="0"/>
          <w:sz w:val="18"/>
          <w:szCs w:val="18"/>
          <w:lang w:val="pt-BR"/>
        </w:rPr>
        <w:t xml:space="preserve"> para uma amostra, </w:t>
      </w:r>
      <w:r w:rsidRPr="00417AD9">
        <w:rPr>
          <w:rFonts w:ascii="Garamond" w:hAnsi="Garamond"/>
          <w:b/>
          <w:bCs/>
          <w:iCs/>
          <w:sz w:val="18"/>
          <w:szCs w:val="18"/>
          <w:lang w:val="pt-BR"/>
        </w:rPr>
        <w:t>P</w:t>
      </w:r>
      <w:r w:rsidRPr="00417AD9">
        <w:rPr>
          <w:rFonts w:ascii="Garamond" w:hAnsi="Garamond"/>
          <w:b/>
          <w:bCs/>
          <w:i w:val="0"/>
          <w:sz w:val="18"/>
          <w:szCs w:val="18"/>
          <w:vertAlign w:val="subscript"/>
          <w:lang w:val="pt-BR"/>
        </w:rPr>
        <w:t>1</w:t>
      </w:r>
      <w:r w:rsidRPr="00417AD9">
        <w:rPr>
          <w:rFonts w:ascii="Garamond" w:hAnsi="Garamond"/>
          <w:b/>
          <w:bCs/>
          <w:i w:val="0"/>
          <w:sz w:val="18"/>
          <w:szCs w:val="18"/>
          <w:lang w:val="pt-BR"/>
        </w:rPr>
        <w:t xml:space="preserve"> – valor </w:t>
      </w:r>
      <w:r w:rsidRPr="00417AD9">
        <w:rPr>
          <w:rFonts w:ascii="Garamond" w:hAnsi="Garamond"/>
          <w:b/>
          <w:bCs/>
          <w:iCs/>
          <w:sz w:val="18"/>
          <w:szCs w:val="18"/>
          <w:lang w:val="pt-BR"/>
        </w:rPr>
        <w:t>P</w:t>
      </w:r>
      <w:r w:rsidRPr="00417AD9">
        <w:rPr>
          <w:rFonts w:ascii="Garamond" w:hAnsi="Garamond"/>
          <w:b/>
          <w:bCs/>
          <w:i w:val="0"/>
          <w:sz w:val="18"/>
          <w:szCs w:val="18"/>
          <w:lang w:val="pt-BR"/>
        </w:rPr>
        <w:t xml:space="preserve"> do teste </w:t>
      </w:r>
      <w:r w:rsidRPr="00417AD9">
        <w:rPr>
          <w:rFonts w:ascii="Garamond" w:hAnsi="Garamond"/>
          <w:b/>
          <w:bCs/>
          <w:iCs/>
          <w:sz w:val="18"/>
          <w:szCs w:val="18"/>
          <w:lang w:val="pt-BR"/>
        </w:rPr>
        <w:t>t</w:t>
      </w:r>
      <w:r w:rsidRPr="00417AD9">
        <w:rPr>
          <w:rFonts w:ascii="Garamond" w:hAnsi="Garamond"/>
          <w:b/>
          <w:bCs/>
          <w:i w:val="0"/>
          <w:sz w:val="18"/>
          <w:szCs w:val="18"/>
          <w:vertAlign w:val="subscript"/>
          <w:lang w:val="pt-BR"/>
        </w:rPr>
        <w:t>1</w:t>
      </w:r>
      <w:r w:rsidRPr="00417AD9">
        <w:rPr>
          <w:rFonts w:ascii="Garamond" w:hAnsi="Garamond"/>
          <w:b/>
          <w:bCs/>
          <w:i w:val="0"/>
          <w:sz w:val="18"/>
          <w:szCs w:val="18"/>
          <w:lang w:val="pt-BR"/>
        </w:rPr>
        <w:t>.</w:t>
      </w:r>
    </w:p>
    <w:tbl>
      <w:tblPr>
        <w:tblpPr w:leftFromText="141" w:rightFromText="141" w:vertAnchor="text" w:tblpY="1"/>
        <w:tblOverlap w:val="never"/>
        <w:tblW w:w="4678" w:type="dxa"/>
        <w:tblBorders>
          <w:top w:val="single" w:sz="6" w:space="0" w:color="000001"/>
          <w:bottom w:val="single" w:sz="6" w:space="0" w:color="000001"/>
          <w:insideH w:val="single" w:sz="6" w:space="0" w:color="000001"/>
        </w:tblBorders>
        <w:tblCellMar>
          <w:top w:w="28" w:type="dxa"/>
          <w:left w:w="28" w:type="dxa"/>
          <w:bottom w:w="28" w:type="dxa"/>
          <w:right w:w="28" w:type="dxa"/>
        </w:tblCellMar>
        <w:tblLook w:val="07E0" w:firstRow="1" w:lastRow="1" w:firstColumn="1" w:lastColumn="1" w:noHBand="1" w:noVBand="1"/>
      </w:tblPr>
      <w:tblGrid>
        <w:gridCol w:w="1306"/>
        <w:gridCol w:w="1018"/>
        <w:gridCol w:w="1138"/>
        <w:gridCol w:w="1216"/>
      </w:tblGrid>
      <w:tr w:rsidR="00417AD9" w14:paraId="1FD796AB" w14:textId="77777777" w:rsidTr="00417AD9">
        <w:tc>
          <w:tcPr>
            <w:tcW w:w="1306" w:type="dxa"/>
            <w:tcBorders>
              <w:top w:val="single" w:sz="6" w:space="0" w:color="000001"/>
              <w:bottom w:val="single" w:sz="6" w:space="0" w:color="000001"/>
            </w:tcBorders>
            <w:shd w:val="clear" w:color="auto" w:fill="auto"/>
            <w:vAlign w:val="bottom"/>
          </w:tcPr>
          <w:p w14:paraId="60AD6851" w14:textId="77777777" w:rsidR="00417AD9" w:rsidRPr="00417AD9" w:rsidRDefault="00417AD9" w:rsidP="00417AD9">
            <w:pPr>
              <w:pStyle w:val="Compact"/>
              <w:jc w:val="center"/>
              <w:rPr>
                <w:rFonts w:ascii="Garamond" w:hAnsi="Garamond"/>
                <w:szCs w:val="20"/>
              </w:rPr>
            </w:pPr>
            <w:r w:rsidRPr="00417AD9">
              <w:rPr>
                <w:rFonts w:ascii="Garamond" w:hAnsi="Garamond"/>
                <w:bCs/>
                <w:szCs w:val="20"/>
                <w:lang w:val="pt-BR"/>
              </w:rPr>
              <w:t>Repetições</w:t>
            </w:r>
          </w:p>
        </w:tc>
        <w:tc>
          <w:tcPr>
            <w:tcW w:w="1018" w:type="dxa"/>
            <w:tcBorders>
              <w:top w:val="single" w:sz="6" w:space="0" w:color="000001"/>
              <w:bottom w:val="single" w:sz="6" w:space="0" w:color="000001"/>
            </w:tcBorders>
            <w:shd w:val="clear" w:color="auto" w:fill="auto"/>
            <w:vAlign w:val="bottom"/>
          </w:tcPr>
          <w:p w14:paraId="7787D752"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2 g L</w:t>
            </w:r>
            <w:r w:rsidRPr="00417AD9">
              <w:rPr>
                <w:rFonts w:ascii="Garamond" w:hAnsi="Garamond"/>
                <w:szCs w:val="20"/>
                <w:vertAlign w:val="superscript"/>
                <w:lang w:val="pt-BR"/>
              </w:rPr>
              <w:t>-1</w:t>
            </w:r>
          </w:p>
        </w:tc>
        <w:tc>
          <w:tcPr>
            <w:tcW w:w="1138" w:type="dxa"/>
            <w:tcBorders>
              <w:top w:val="single" w:sz="6" w:space="0" w:color="000001"/>
              <w:bottom w:val="single" w:sz="6" w:space="0" w:color="000001"/>
            </w:tcBorders>
            <w:shd w:val="clear" w:color="auto" w:fill="auto"/>
            <w:vAlign w:val="bottom"/>
          </w:tcPr>
          <w:p w14:paraId="315C5435"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10 g L</w:t>
            </w:r>
            <w:r w:rsidRPr="00417AD9">
              <w:rPr>
                <w:rFonts w:ascii="Garamond" w:hAnsi="Garamond"/>
                <w:szCs w:val="20"/>
                <w:vertAlign w:val="superscript"/>
                <w:lang w:val="pt-BR"/>
              </w:rPr>
              <w:t>-1</w:t>
            </w:r>
          </w:p>
        </w:tc>
        <w:tc>
          <w:tcPr>
            <w:tcW w:w="1216" w:type="dxa"/>
            <w:tcBorders>
              <w:top w:val="single" w:sz="6" w:space="0" w:color="000001"/>
              <w:bottom w:val="single" w:sz="6" w:space="0" w:color="000001"/>
            </w:tcBorders>
            <w:shd w:val="clear" w:color="auto" w:fill="auto"/>
            <w:vAlign w:val="bottom"/>
          </w:tcPr>
          <w:p w14:paraId="3E1752FD"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50 g L</w:t>
            </w:r>
            <w:r w:rsidRPr="00417AD9">
              <w:rPr>
                <w:rFonts w:ascii="Garamond" w:hAnsi="Garamond"/>
                <w:szCs w:val="20"/>
                <w:vertAlign w:val="superscript"/>
                <w:lang w:val="pt-BR"/>
              </w:rPr>
              <w:t>-1</w:t>
            </w:r>
          </w:p>
        </w:tc>
      </w:tr>
      <w:tr w:rsidR="00417AD9" w14:paraId="640C499F" w14:textId="77777777" w:rsidTr="003B1948">
        <w:tc>
          <w:tcPr>
            <w:tcW w:w="1306" w:type="dxa"/>
            <w:tcBorders>
              <w:top w:val="single" w:sz="4" w:space="0" w:color="000001"/>
              <w:bottom w:val="nil"/>
            </w:tcBorders>
            <w:shd w:val="clear" w:color="auto" w:fill="auto"/>
          </w:tcPr>
          <w:p w14:paraId="2CBBE109"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w:t>
            </w:r>
          </w:p>
        </w:tc>
        <w:tc>
          <w:tcPr>
            <w:tcW w:w="1018" w:type="dxa"/>
            <w:tcBorders>
              <w:top w:val="single" w:sz="4" w:space="0" w:color="000001"/>
              <w:bottom w:val="nil"/>
            </w:tcBorders>
            <w:shd w:val="clear" w:color="auto" w:fill="auto"/>
          </w:tcPr>
          <w:p w14:paraId="3EB4D19D"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1,16</w:t>
            </w:r>
          </w:p>
        </w:tc>
        <w:tc>
          <w:tcPr>
            <w:tcW w:w="1138" w:type="dxa"/>
            <w:tcBorders>
              <w:top w:val="single" w:sz="4" w:space="0" w:color="000001"/>
              <w:bottom w:val="nil"/>
            </w:tcBorders>
            <w:shd w:val="clear" w:color="auto" w:fill="auto"/>
          </w:tcPr>
          <w:p w14:paraId="39DA487B"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4,06</w:t>
            </w:r>
          </w:p>
        </w:tc>
        <w:tc>
          <w:tcPr>
            <w:tcW w:w="1216" w:type="dxa"/>
            <w:tcBorders>
              <w:top w:val="single" w:sz="4" w:space="0" w:color="000001"/>
              <w:bottom w:val="nil"/>
            </w:tcBorders>
            <w:shd w:val="clear" w:color="auto" w:fill="auto"/>
          </w:tcPr>
          <w:p w14:paraId="061B655D"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25,55</w:t>
            </w:r>
          </w:p>
        </w:tc>
      </w:tr>
      <w:tr w:rsidR="00417AD9" w14:paraId="2A780E52" w14:textId="77777777" w:rsidTr="003B1948">
        <w:tc>
          <w:tcPr>
            <w:tcW w:w="1306" w:type="dxa"/>
            <w:tcBorders>
              <w:top w:val="nil"/>
              <w:bottom w:val="nil"/>
            </w:tcBorders>
            <w:shd w:val="clear" w:color="auto" w:fill="auto"/>
          </w:tcPr>
          <w:p w14:paraId="46713260"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2</w:t>
            </w:r>
          </w:p>
        </w:tc>
        <w:tc>
          <w:tcPr>
            <w:tcW w:w="1018" w:type="dxa"/>
            <w:tcBorders>
              <w:top w:val="nil"/>
              <w:bottom w:val="nil"/>
            </w:tcBorders>
            <w:shd w:val="clear" w:color="auto" w:fill="auto"/>
          </w:tcPr>
          <w:p w14:paraId="7FA67000"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1,18</w:t>
            </w:r>
          </w:p>
        </w:tc>
        <w:tc>
          <w:tcPr>
            <w:tcW w:w="1138" w:type="dxa"/>
            <w:tcBorders>
              <w:top w:val="nil"/>
              <w:bottom w:val="nil"/>
            </w:tcBorders>
            <w:shd w:val="clear" w:color="auto" w:fill="auto"/>
          </w:tcPr>
          <w:p w14:paraId="2F23BC1E"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6,68</w:t>
            </w:r>
          </w:p>
        </w:tc>
        <w:tc>
          <w:tcPr>
            <w:tcW w:w="1216" w:type="dxa"/>
            <w:tcBorders>
              <w:top w:val="nil"/>
              <w:bottom w:val="nil"/>
            </w:tcBorders>
            <w:shd w:val="clear" w:color="auto" w:fill="auto"/>
          </w:tcPr>
          <w:p w14:paraId="08F49801"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58,65</w:t>
            </w:r>
          </w:p>
        </w:tc>
      </w:tr>
      <w:tr w:rsidR="00417AD9" w14:paraId="47FA1472" w14:textId="77777777" w:rsidTr="003B1948">
        <w:tc>
          <w:tcPr>
            <w:tcW w:w="1306" w:type="dxa"/>
            <w:tcBorders>
              <w:top w:val="nil"/>
              <w:bottom w:val="nil"/>
            </w:tcBorders>
            <w:shd w:val="clear" w:color="auto" w:fill="auto"/>
          </w:tcPr>
          <w:p w14:paraId="5ACA1CDB"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3</w:t>
            </w:r>
          </w:p>
        </w:tc>
        <w:tc>
          <w:tcPr>
            <w:tcW w:w="1018" w:type="dxa"/>
            <w:tcBorders>
              <w:top w:val="nil"/>
              <w:bottom w:val="nil"/>
            </w:tcBorders>
            <w:shd w:val="clear" w:color="auto" w:fill="auto"/>
          </w:tcPr>
          <w:p w14:paraId="16C1D8D3"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1,36</w:t>
            </w:r>
          </w:p>
        </w:tc>
        <w:tc>
          <w:tcPr>
            <w:tcW w:w="1138" w:type="dxa"/>
            <w:tcBorders>
              <w:top w:val="nil"/>
              <w:bottom w:val="nil"/>
            </w:tcBorders>
            <w:shd w:val="clear" w:color="auto" w:fill="auto"/>
          </w:tcPr>
          <w:p w14:paraId="25A7D345"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4,81</w:t>
            </w:r>
          </w:p>
        </w:tc>
        <w:tc>
          <w:tcPr>
            <w:tcW w:w="1216" w:type="dxa"/>
            <w:tcBorders>
              <w:top w:val="nil"/>
              <w:bottom w:val="nil"/>
            </w:tcBorders>
            <w:shd w:val="clear" w:color="auto" w:fill="auto"/>
          </w:tcPr>
          <w:p w14:paraId="3260D5E2"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44,73</w:t>
            </w:r>
          </w:p>
        </w:tc>
      </w:tr>
      <w:tr w:rsidR="00417AD9" w14:paraId="570C59BB" w14:textId="77777777" w:rsidTr="003B1948">
        <w:tc>
          <w:tcPr>
            <w:tcW w:w="1306" w:type="dxa"/>
            <w:tcBorders>
              <w:top w:val="nil"/>
              <w:bottom w:val="nil"/>
            </w:tcBorders>
            <w:shd w:val="clear" w:color="auto" w:fill="auto"/>
          </w:tcPr>
          <w:p w14:paraId="5FEF2EFB"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4</w:t>
            </w:r>
          </w:p>
        </w:tc>
        <w:tc>
          <w:tcPr>
            <w:tcW w:w="1018" w:type="dxa"/>
            <w:tcBorders>
              <w:top w:val="nil"/>
              <w:bottom w:val="nil"/>
            </w:tcBorders>
            <w:shd w:val="clear" w:color="auto" w:fill="auto"/>
          </w:tcPr>
          <w:p w14:paraId="75EA3DA7"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2,01</w:t>
            </w:r>
          </w:p>
        </w:tc>
        <w:tc>
          <w:tcPr>
            <w:tcW w:w="1138" w:type="dxa"/>
            <w:tcBorders>
              <w:top w:val="nil"/>
              <w:bottom w:val="nil"/>
            </w:tcBorders>
            <w:shd w:val="clear" w:color="auto" w:fill="auto"/>
          </w:tcPr>
          <w:p w14:paraId="364C3424"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4,26</w:t>
            </w:r>
          </w:p>
        </w:tc>
        <w:tc>
          <w:tcPr>
            <w:tcW w:w="1216" w:type="dxa"/>
            <w:tcBorders>
              <w:top w:val="nil"/>
              <w:bottom w:val="nil"/>
            </w:tcBorders>
            <w:shd w:val="clear" w:color="auto" w:fill="auto"/>
          </w:tcPr>
          <w:p w14:paraId="24792850"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32,36</w:t>
            </w:r>
          </w:p>
        </w:tc>
      </w:tr>
      <w:tr w:rsidR="00417AD9" w14:paraId="2DF36C51" w14:textId="77777777" w:rsidTr="003B1948">
        <w:tc>
          <w:tcPr>
            <w:tcW w:w="1306" w:type="dxa"/>
            <w:tcBorders>
              <w:top w:val="nil"/>
              <w:bottom w:val="single" w:sz="4" w:space="0" w:color="000001"/>
            </w:tcBorders>
            <w:shd w:val="clear" w:color="auto" w:fill="auto"/>
          </w:tcPr>
          <w:p w14:paraId="0FDB3E84"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5</w:t>
            </w:r>
          </w:p>
        </w:tc>
        <w:tc>
          <w:tcPr>
            <w:tcW w:w="1018" w:type="dxa"/>
            <w:tcBorders>
              <w:top w:val="nil"/>
              <w:bottom w:val="single" w:sz="4" w:space="0" w:color="000001"/>
            </w:tcBorders>
            <w:shd w:val="clear" w:color="auto" w:fill="auto"/>
          </w:tcPr>
          <w:p w14:paraId="68FA10C9"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0,98</w:t>
            </w:r>
          </w:p>
        </w:tc>
        <w:tc>
          <w:tcPr>
            <w:tcW w:w="1138" w:type="dxa"/>
            <w:tcBorders>
              <w:top w:val="nil"/>
              <w:bottom w:val="single" w:sz="4" w:space="0" w:color="000001"/>
            </w:tcBorders>
            <w:shd w:val="clear" w:color="auto" w:fill="auto"/>
          </w:tcPr>
          <w:p w14:paraId="5C62F01F"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4,62</w:t>
            </w:r>
          </w:p>
        </w:tc>
        <w:tc>
          <w:tcPr>
            <w:tcW w:w="1216" w:type="dxa"/>
            <w:tcBorders>
              <w:top w:val="nil"/>
              <w:bottom w:val="single" w:sz="4" w:space="0" w:color="000001"/>
            </w:tcBorders>
            <w:shd w:val="clear" w:color="auto" w:fill="auto"/>
          </w:tcPr>
          <w:p w14:paraId="5AA2ADD3"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16,98</w:t>
            </w:r>
          </w:p>
        </w:tc>
      </w:tr>
      <w:tr w:rsidR="00417AD9" w14:paraId="2662E90E" w14:textId="77777777" w:rsidTr="00417AD9">
        <w:tc>
          <w:tcPr>
            <w:tcW w:w="1306" w:type="dxa"/>
            <w:tcBorders>
              <w:top w:val="single" w:sz="6" w:space="0" w:color="000001"/>
              <w:bottom w:val="single" w:sz="6" w:space="0" w:color="000001"/>
            </w:tcBorders>
            <w:shd w:val="clear" w:color="auto" w:fill="auto"/>
          </w:tcPr>
          <w:p w14:paraId="6E8F3225" w14:textId="77777777" w:rsidR="00417AD9" w:rsidRPr="00417AD9" w:rsidRDefault="00417AD9" w:rsidP="00417AD9">
            <w:pPr>
              <w:pStyle w:val="Compact"/>
              <w:jc w:val="center"/>
              <w:rPr>
                <w:rFonts w:ascii="Garamond" w:hAnsi="Garamond"/>
                <w:szCs w:val="20"/>
              </w:rPr>
            </w:pPr>
            <w:r w:rsidRPr="00417AD9">
              <w:rPr>
                <w:rFonts w:ascii="Garamond" w:hAnsi="Garamond"/>
                <w:bCs/>
                <w:szCs w:val="20"/>
                <w:lang w:val="pt-BR"/>
              </w:rPr>
              <w:t>Estatísticas</w:t>
            </w:r>
          </w:p>
        </w:tc>
        <w:tc>
          <w:tcPr>
            <w:tcW w:w="1018" w:type="dxa"/>
            <w:tcBorders>
              <w:top w:val="single" w:sz="6" w:space="0" w:color="000001"/>
              <w:bottom w:val="single" w:sz="6" w:space="0" w:color="000001"/>
            </w:tcBorders>
            <w:shd w:val="clear" w:color="auto" w:fill="auto"/>
          </w:tcPr>
          <w:p w14:paraId="0683A3AA" w14:textId="77777777" w:rsidR="00417AD9" w:rsidRPr="00417AD9" w:rsidRDefault="00417AD9" w:rsidP="00417AD9">
            <w:pPr>
              <w:pStyle w:val="Compact"/>
              <w:jc w:val="center"/>
              <w:rPr>
                <w:rFonts w:ascii="Garamond" w:hAnsi="Garamond"/>
                <w:szCs w:val="20"/>
                <w:lang w:val="pt-BR"/>
              </w:rPr>
            </w:pPr>
          </w:p>
        </w:tc>
        <w:tc>
          <w:tcPr>
            <w:tcW w:w="1138" w:type="dxa"/>
            <w:tcBorders>
              <w:top w:val="single" w:sz="6" w:space="0" w:color="000001"/>
              <w:bottom w:val="single" w:sz="6" w:space="0" w:color="000001"/>
            </w:tcBorders>
            <w:shd w:val="clear" w:color="auto" w:fill="auto"/>
          </w:tcPr>
          <w:p w14:paraId="032A6BBB" w14:textId="77777777" w:rsidR="00417AD9" w:rsidRPr="00417AD9" w:rsidRDefault="00417AD9" w:rsidP="00417AD9">
            <w:pPr>
              <w:pStyle w:val="Compact"/>
              <w:jc w:val="center"/>
              <w:rPr>
                <w:rFonts w:ascii="Garamond" w:hAnsi="Garamond"/>
                <w:szCs w:val="20"/>
                <w:lang w:val="pt-BR"/>
              </w:rPr>
            </w:pPr>
          </w:p>
        </w:tc>
        <w:tc>
          <w:tcPr>
            <w:tcW w:w="1216" w:type="dxa"/>
            <w:tcBorders>
              <w:top w:val="single" w:sz="6" w:space="0" w:color="000001"/>
              <w:bottom w:val="single" w:sz="6" w:space="0" w:color="000001"/>
            </w:tcBorders>
            <w:shd w:val="clear" w:color="auto" w:fill="auto"/>
          </w:tcPr>
          <w:p w14:paraId="0D73968A" w14:textId="77777777" w:rsidR="00417AD9" w:rsidRPr="00417AD9" w:rsidRDefault="00417AD9" w:rsidP="00417AD9">
            <w:pPr>
              <w:pStyle w:val="Compact"/>
              <w:jc w:val="center"/>
              <w:rPr>
                <w:rFonts w:ascii="Garamond" w:hAnsi="Garamond"/>
                <w:szCs w:val="20"/>
                <w:lang w:val="pt-BR"/>
              </w:rPr>
            </w:pPr>
          </w:p>
        </w:tc>
      </w:tr>
      <w:tr w:rsidR="00417AD9" w14:paraId="305ABCEC" w14:textId="77777777" w:rsidTr="003B1948">
        <w:tc>
          <w:tcPr>
            <w:tcW w:w="1306" w:type="dxa"/>
            <w:tcBorders>
              <w:top w:val="single" w:sz="4" w:space="0" w:color="000001"/>
              <w:bottom w:val="nil"/>
            </w:tcBorders>
            <w:shd w:val="clear" w:color="auto" w:fill="auto"/>
          </w:tcPr>
          <w:p w14:paraId="3B937C0D"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Média (g L</w:t>
            </w:r>
            <w:r w:rsidRPr="00417AD9">
              <w:rPr>
                <w:rFonts w:ascii="Garamond" w:hAnsi="Garamond"/>
                <w:szCs w:val="20"/>
                <w:vertAlign w:val="superscript"/>
                <w:lang w:val="pt-BR"/>
              </w:rPr>
              <w:t>-1</w:t>
            </w:r>
            <w:r w:rsidRPr="00417AD9">
              <w:rPr>
                <w:rFonts w:ascii="Garamond" w:hAnsi="Garamond"/>
                <w:szCs w:val="20"/>
                <w:lang w:val="pt-BR"/>
              </w:rPr>
              <w:t>)</w:t>
            </w:r>
          </w:p>
        </w:tc>
        <w:tc>
          <w:tcPr>
            <w:tcW w:w="1018" w:type="dxa"/>
            <w:tcBorders>
              <w:top w:val="single" w:sz="4" w:space="0" w:color="000001"/>
              <w:bottom w:val="nil"/>
            </w:tcBorders>
            <w:shd w:val="clear" w:color="auto" w:fill="auto"/>
          </w:tcPr>
          <w:p w14:paraId="240AE0E1"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1,34</w:t>
            </w:r>
          </w:p>
        </w:tc>
        <w:tc>
          <w:tcPr>
            <w:tcW w:w="1138" w:type="dxa"/>
            <w:tcBorders>
              <w:top w:val="single" w:sz="4" w:space="0" w:color="000001"/>
              <w:bottom w:val="nil"/>
            </w:tcBorders>
            <w:shd w:val="clear" w:color="auto" w:fill="auto"/>
          </w:tcPr>
          <w:p w14:paraId="5061EFA1"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4,89</w:t>
            </w:r>
          </w:p>
        </w:tc>
        <w:tc>
          <w:tcPr>
            <w:tcW w:w="1216" w:type="dxa"/>
            <w:tcBorders>
              <w:top w:val="single" w:sz="4" w:space="0" w:color="000001"/>
              <w:bottom w:val="nil"/>
            </w:tcBorders>
            <w:shd w:val="clear" w:color="auto" w:fill="auto"/>
          </w:tcPr>
          <w:p w14:paraId="5832CFCC"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35,65</w:t>
            </w:r>
          </w:p>
        </w:tc>
      </w:tr>
      <w:tr w:rsidR="00417AD9" w14:paraId="09EE1A8D" w14:textId="77777777" w:rsidTr="003B1948">
        <w:tc>
          <w:tcPr>
            <w:tcW w:w="1306" w:type="dxa"/>
            <w:tcBorders>
              <w:top w:val="nil"/>
              <w:bottom w:val="nil"/>
            </w:tcBorders>
            <w:shd w:val="clear" w:color="auto" w:fill="auto"/>
          </w:tcPr>
          <w:p w14:paraId="240E6E39"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DP (g L</w:t>
            </w:r>
            <w:r w:rsidRPr="00417AD9">
              <w:rPr>
                <w:rFonts w:ascii="Garamond" w:hAnsi="Garamond"/>
                <w:szCs w:val="20"/>
                <w:vertAlign w:val="superscript"/>
                <w:lang w:val="pt-BR"/>
              </w:rPr>
              <w:t>-1</w:t>
            </w:r>
            <w:r w:rsidRPr="00417AD9">
              <w:rPr>
                <w:rFonts w:ascii="Garamond" w:hAnsi="Garamond"/>
                <w:szCs w:val="20"/>
                <w:lang w:val="pt-BR"/>
              </w:rPr>
              <w:t>)</w:t>
            </w:r>
          </w:p>
        </w:tc>
        <w:tc>
          <w:tcPr>
            <w:tcW w:w="1018" w:type="dxa"/>
            <w:tcBorders>
              <w:top w:val="nil"/>
              <w:bottom w:val="nil"/>
            </w:tcBorders>
            <w:shd w:val="clear" w:color="auto" w:fill="auto"/>
          </w:tcPr>
          <w:p w14:paraId="58A734EE"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0,40</w:t>
            </w:r>
          </w:p>
        </w:tc>
        <w:tc>
          <w:tcPr>
            <w:tcW w:w="1138" w:type="dxa"/>
            <w:tcBorders>
              <w:top w:val="nil"/>
              <w:bottom w:val="nil"/>
            </w:tcBorders>
            <w:shd w:val="clear" w:color="auto" w:fill="auto"/>
          </w:tcPr>
          <w:p w14:paraId="21A67F74"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1,05</w:t>
            </w:r>
          </w:p>
        </w:tc>
        <w:tc>
          <w:tcPr>
            <w:tcW w:w="1216" w:type="dxa"/>
            <w:tcBorders>
              <w:top w:val="nil"/>
              <w:bottom w:val="nil"/>
            </w:tcBorders>
            <w:shd w:val="clear" w:color="auto" w:fill="auto"/>
          </w:tcPr>
          <w:p w14:paraId="0B745BB0"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16,38</w:t>
            </w:r>
          </w:p>
        </w:tc>
      </w:tr>
      <w:tr w:rsidR="00417AD9" w14:paraId="0C3517D6" w14:textId="77777777" w:rsidTr="003B1948">
        <w:tc>
          <w:tcPr>
            <w:tcW w:w="1306" w:type="dxa"/>
            <w:tcBorders>
              <w:top w:val="nil"/>
              <w:bottom w:val="nil"/>
            </w:tcBorders>
            <w:shd w:val="clear" w:color="auto" w:fill="auto"/>
          </w:tcPr>
          <w:p w14:paraId="0E7D3BC3"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CV (%)</w:t>
            </w:r>
          </w:p>
        </w:tc>
        <w:tc>
          <w:tcPr>
            <w:tcW w:w="1018" w:type="dxa"/>
            <w:tcBorders>
              <w:top w:val="nil"/>
              <w:bottom w:val="nil"/>
            </w:tcBorders>
            <w:shd w:val="clear" w:color="auto" w:fill="auto"/>
          </w:tcPr>
          <w:p w14:paraId="756A6594"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29,82</w:t>
            </w:r>
          </w:p>
        </w:tc>
        <w:tc>
          <w:tcPr>
            <w:tcW w:w="1138" w:type="dxa"/>
            <w:tcBorders>
              <w:top w:val="nil"/>
              <w:bottom w:val="nil"/>
            </w:tcBorders>
            <w:shd w:val="clear" w:color="auto" w:fill="auto"/>
          </w:tcPr>
          <w:p w14:paraId="0DC7D262"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21,39</w:t>
            </w:r>
          </w:p>
        </w:tc>
        <w:tc>
          <w:tcPr>
            <w:tcW w:w="1216" w:type="dxa"/>
            <w:tcBorders>
              <w:top w:val="nil"/>
              <w:bottom w:val="nil"/>
            </w:tcBorders>
            <w:shd w:val="clear" w:color="auto" w:fill="auto"/>
          </w:tcPr>
          <w:p w14:paraId="45DEB791"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45,93</w:t>
            </w:r>
          </w:p>
        </w:tc>
      </w:tr>
      <w:tr w:rsidR="00417AD9" w14:paraId="15EF44D3" w14:textId="77777777" w:rsidTr="003B1948">
        <w:tc>
          <w:tcPr>
            <w:tcW w:w="1306" w:type="dxa"/>
            <w:tcBorders>
              <w:top w:val="nil"/>
              <w:bottom w:val="nil"/>
            </w:tcBorders>
            <w:shd w:val="clear" w:color="auto" w:fill="auto"/>
          </w:tcPr>
          <w:p w14:paraId="6BE01E44"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EM (%)</w:t>
            </w:r>
          </w:p>
        </w:tc>
        <w:tc>
          <w:tcPr>
            <w:tcW w:w="1018" w:type="dxa"/>
            <w:tcBorders>
              <w:top w:val="nil"/>
              <w:bottom w:val="nil"/>
            </w:tcBorders>
            <w:shd w:val="clear" w:color="auto" w:fill="auto"/>
          </w:tcPr>
          <w:p w14:paraId="0FF61962"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-33,10</w:t>
            </w:r>
          </w:p>
        </w:tc>
        <w:tc>
          <w:tcPr>
            <w:tcW w:w="1138" w:type="dxa"/>
            <w:tcBorders>
              <w:top w:val="nil"/>
              <w:bottom w:val="nil"/>
            </w:tcBorders>
            <w:shd w:val="clear" w:color="auto" w:fill="auto"/>
          </w:tcPr>
          <w:p w14:paraId="6F386FAF"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-51,14</w:t>
            </w:r>
          </w:p>
        </w:tc>
        <w:tc>
          <w:tcPr>
            <w:tcW w:w="1216" w:type="dxa"/>
            <w:tcBorders>
              <w:top w:val="nil"/>
              <w:bottom w:val="nil"/>
            </w:tcBorders>
            <w:shd w:val="clear" w:color="auto" w:fill="auto"/>
          </w:tcPr>
          <w:p w14:paraId="6321776C"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-28,69</w:t>
            </w:r>
          </w:p>
        </w:tc>
      </w:tr>
      <w:tr w:rsidR="00417AD9" w14:paraId="4DC48BA9" w14:textId="77777777" w:rsidTr="003B1948">
        <w:tc>
          <w:tcPr>
            <w:tcW w:w="1306" w:type="dxa"/>
            <w:tcBorders>
              <w:top w:val="nil"/>
              <w:bottom w:val="nil"/>
            </w:tcBorders>
            <w:shd w:val="clear" w:color="auto" w:fill="auto"/>
          </w:tcPr>
          <w:p w14:paraId="17301D49" w14:textId="77777777" w:rsidR="00417AD9" w:rsidRPr="00417AD9" w:rsidRDefault="00417AD9" w:rsidP="00417AD9">
            <w:pPr>
              <w:pStyle w:val="Compact"/>
              <w:jc w:val="center"/>
              <w:rPr>
                <w:rFonts w:ascii="Garamond" w:hAnsi="Garamond"/>
                <w:szCs w:val="20"/>
              </w:rPr>
            </w:pPr>
            <w:r w:rsidRPr="00417AD9">
              <w:rPr>
                <w:rFonts w:ascii="Garamond" w:hAnsi="Garamond"/>
                <w:i/>
                <w:szCs w:val="20"/>
                <w:lang w:val="pt-BR"/>
              </w:rPr>
              <w:t>t</w:t>
            </w:r>
            <w:bookmarkStart w:id="17" w:name="__DdeLink__5884_2036690679"/>
            <w:bookmarkEnd w:id="17"/>
            <w:r w:rsidRPr="00417AD9">
              <w:rPr>
                <w:rFonts w:ascii="Garamond" w:hAnsi="Garamond"/>
                <w:szCs w:val="20"/>
                <w:vertAlign w:val="subscript"/>
                <w:lang w:val="pt-BR"/>
              </w:rPr>
              <w:t>1</w:t>
            </w:r>
          </w:p>
        </w:tc>
        <w:tc>
          <w:tcPr>
            <w:tcW w:w="1018" w:type="dxa"/>
            <w:tcBorders>
              <w:top w:val="nil"/>
              <w:bottom w:val="nil"/>
            </w:tcBorders>
            <w:shd w:val="clear" w:color="auto" w:fill="auto"/>
          </w:tcPr>
          <w:p w14:paraId="2BE029B3"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-3,7097</w:t>
            </w:r>
          </w:p>
        </w:tc>
        <w:tc>
          <w:tcPr>
            <w:tcW w:w="1138" w:type="dxa"/>
            <w:tcBorders>
              <w:top w:val="nil"/>
              <w:bottom w:val="nil"/>
            </w:tcBorders>
            <w:shd w:val="clear" w:color="auto" w:fill="auto"/>
          </w:tcPr>
          <w:p w14:paraId="51AC8A00"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-10,9415</w:t>
            </w:r>
          </w:p>
        </w:tc>
        <w:tc>
          <w:tcPr>
            <w:tcW w:w="1216" w:type="dxa"/>
            <w:tcBorders>
              <w:top w:val="nil"/>
              <w:bottom w:val="nil"/>
            </w:tcBorders>
            <w:shd w:val="clear" w:color="auto" w:fill="auto"/>
          </w:tcPr>
          <w:p w14:paraId="6336F0E6"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-1,9587</w:t>
            </w:r>
          </w:p>
        </w:tc>
      </w:tr>
      <w:tr w:rsidR="00417AD9" w14:paraId="01B09991" w14:textId="77777777" w:rsidTr="003B1948">
        <w:tc>
          <w:tcPr>
            <w:tcW w:w="1306" w:type="dxa"/>
            <w:tcBorders>
              <w:top w:val="nil"/>
              <w:bottom w:val="single" w:sz="6" w:space="0" w:color="000001"/>
            </w:tcBorders>
            <w:shd w:val="clear" w:color="auto" w:fill="auto"/>
          </w:tcPr>
          <w:p w14:paraId="082E9FA6" w14:textId="77777777" w:rsidR="00417AD9" w:rsidRPr="00417AD9" w:rsidRDefault="00417AD9" w:rsidP="00417AD9">
            <w:pPr>
              <w:pStyle w:val="Compact"/>
              <w:jc w:val="center"/>
              <w:rPr>
                <w:rFonts w:ascii="Garamond" w:hAnsi="Garamond"/>
                <w:szCs w:val="20"/>
              </w:rPr>
            </w:pPr>
            <w:r w:rsidRPr="00417AD9">
              <w:rPr>
                <w:rFonts w:ascii="Garamond" w:hAnsi="Garamond"/>
                <w:i/>
                <w:szCs w:val="20"/>
                <w:lang w:val="pt-BR"/>
              </w:rPr>
              <w:t>P</w:t>
            </w:r>
            <w:r w:rsidRPr="00417AD9">
              <w:rPr>
                <w:rFonts w:ascii="Garamond" w:hAnsi="Garamond"/>
                <w:szCs w:val="20"/>
                <w:vertAlign w:val="subscript"/>
                <w:lang w:val="pt-BR"/>
              </w:rPr>
              <w:t>1</w:t>
            </w:r>
          </w:p>
        </w:tc>
        <w:tc>
          <w:tcPr>
            <w:tcW w:w="1018" w:type="dxa"/>
            <w:tcBorders>
              <w:top w:val="nil"/>
              <w:bottom w:val="single" w:sz="6" w:space="0" w:color="000001"/>
            </w:tcBorders>
            <w:shd w:val="clear" w:color="auto" w:fill="auto"/>
          </w:tcPr>
          <w:p w14:paraId="7FAF6131"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0,0207</w:t>
            </w:r>
          </w:p>
        </w:tc>
        <w:tc>
          <w:tcPr>
            <w:tcW w:w="1138" w:type="dxa"/>
            <w:tcBorders>
              <w:top w:val="nil"/>
              <w:bottom w:val="single" w:sz="6" w:space="0" w:color="000001"/>
            </w:tcBorders>
            <w:shd w:val="clear" w:color="auto" w:fill="auto"/>
          </w:tcPr>
          <w:p w14:paraId="0630965B"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0,0004</w:t>
            </w:r>
          </w:p>
        </w:tc>
        <w:tc>
          <w:tcPr>
            <w:tcW w:w="1216" w:type="dxa"/>
            <w:tcBorders>
              <w:top w:val="nil"/>
              <w:bottom w:val="single" w:sz="6" w:space="0" w:color="000001"/>
            </w:tcBorders>
            <w:shd w:val="clear" w:color="auto" w:fill="auto"/>
          </w:tcPr>
          <w:p w14:paraId="1104D6C9"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0,1217</w:t>
            </w:r>
          </w:p>
        </w:tc>
      </w:tr>
    </w:tbl>
    <w:p w14:paraId="3B2FBF1E" w14:textId="6F3ED4C8" w:rsidR="00417AD9" w:rsidRDefault="00417AD9" w:rsidP="00CB7BA0">
      <w:pPr>
        <w:pStyle w:val="Corpodetexto"/>
        <w:spacing w:after="0"/>
        <w:rPr>
          <w:rFonts w:ascii="Garamond" w:hAnsi="Garamond"/>
          <w:sz w:val="20"/>
          <w:szCs w:val="20"/>
        </w:rPr>
      </w:pPr>
    </w:p>
    <w:p w14:paraId="70B3DC82" w14:textId="41EF9BEA" w:rsidR="00CB7BA0" w:rsidRDefault="00CB7BA0" w:rsidP="00CB7BA0">
      <w:pPr>
        <w:pStyle w:val="Corpodetexto"/>
        <w:spacing w:after="0"/>
        <w:ind w:firstLine="709"/>
        <w:jc w:val="both"/>
        <w:rPr>
          <w:rFonts w:ascii="Garamond" w:hAnsi="Garamond"/>
          <w:sz w:val="20"/>
          <w:szCs w:val="20"/>
        </w:rPr>
      </w:pPr>
      <w:r w:rsidRPr="00CB7BA0">
        <w:rPr>
          <w:rFonts w:ascii="Garamond" w:hAnsi="Garamond"/>
          <w:sz w:val="20"/>
          <w:szCs w:val="20"/>
        </w:rPr>
        <w:t xml:space="preserve">A partir dos resultados obtidos, pode-se supor que as perdas anuais de solo em áreas com solo de granulometria similar àquela estudada sejam até 30% superiores aos valores encontrados na literatura. Por exemplo, segundo </w:t>
      </w:r>
      <w:proofErr w:type="spellStart"/>
      <w:r w:rsidRPr="00CB7BA0">
        <w:rPr>
          <w:rFonts w:ascii="Garamond" w:hAnsi="Garamond"/>
          <w:sz w:val="20"/>
          <w:szCs w:val="20"/>
        </w:rPr>
        <w:t>Lanzanova</w:t>
      </w:r>
      <w:proofErr w:type="spellEnd"/>
      <w:r w:rsidRPr="00CB7BA0">
        <w:rPr>
          <w:rFonts w:ascii="Garamond" w:hAnsi="Garamond"/>
          <w:sz w:val="20"/>
          <w:szCs w:val="20"/>
        </w:rPr>
        <w:t xml:space="preserve"> et al. (2013), após 16 anos de monitoramento, foram perdidos cerca de 2,5 </w:t>
      </w:r>
      <w:proofErr w:type="spellStart"/>
      <w:r w:rsidRPr="00CB7BA0">
        <w:rPr>
          <w:rFonts w:ascii="Garamond" w:hAnsi="Garamond"/>
          <w:sz w:val="20"/>
          <w:szCs w:val="20"/>
        </w:rPr>
        <w:t>Gg</w:t>
      </w:r>
      <w:proofErr w:type="spellEnd"/>
      <w:r w:rsidRPr="00CB7BA0">
        <w:rPr>
          <w:rFonts w:ascii="Garamond" w:hAnsi="Garamond"/>
          <w:sz w:val="20"/>
          <w:szCs w:val="20"/>
        </w:rPr>
        <w:t xml:space="preserve"> ha</w:t>
      </w:r>
      <w:r w:rsidRPr="00CB7BA0">
        <w:rPr>
          <w:rFonts w:ascii="Garamond" w:hAnsi="Garamond"/>
          <w:sz w:val="20"/>
          <w:szCs w:val="20"/>
          <w:vertAlign w:val="superscript"/>
        </w:rPr>
        <w:t>-1</w:t>
      </w:r>
      <w:r w:rsidRPr="00CB7BA0">
        <w:rPr>
          <w:rFonts w:ascii="Garamond" w:hAnsi="Garamond"/>
          <w:sz w:val="20"/>
          <w:szCs w:val="20"/>
        </w:rPr>
        <w:t xml:space="preserve"> de solo de uma parcela (largura = 3,5 m; comprimento = 22 m; declividade = 0.055 m m</w:t>
      </w:r>
      <w:r w:rsidRPr="00CB7BA0">
        <w:rPr>
          <w:rFonts w:ascii="Garamond" w:hAnsi="Garamond"/>
          <w:sz w:val="20"/>
          <w:szCs w:val="20"/>
          <w:vertAlign w:val="superscript"/>
        </w:rPr>
        <w:t>-1</w:t>
      </w:r>
      <w:r w:rsidRPr="00CB7BA0">
        <w:rPr>
          <w:rFonts w:ascii="Garamond" w:hAnsi="Garamond"/>
          <w:sz w:val="20"/>
          <w:szCs w:val="20"/>
        </w:rPr>
        <w:t xml:space="preserve">) com solo exposto, localizada próximo do local onde coletamos o material do solo para esse estudo. Com base em nossos resultados, a quantidade de solo perdida nessa parcela seria de cerca de 3,5 </w:t>
      </w:r>
      <w:proofErr w:type="spellStart"/>
      <w:r w:rsidRPr="00CB7BA0">
        <w:rPr>
          <w:rFonts w:ascii="Garamond" w:hAnsi="Garamond"/>
          <w:sz w:val="20"/>
          <w:szCs w:val="20"/>
        </w:rPr>
        <w:t>Gg</w:t>
      </w:r>
      <w:proofErr w:type="spellEnd"/>
      <w:r w:rsidRPr="00CB7BA0">
        <w:rPr>
          <w:rFonts w:ascii="Garamond" w:hAnsi="Garamond"/>
          <w:sz w:val="20"/>
          <w:szCs w:val="20"/>
        </w:rPr>
        <w:t xml:space="preserve"> ha</w:t>
      </w:r>
      <w:r w:rsidRPr="00CB7BA0">
        <w:rPr>
          <w:rFonts w:ascii="Garamond" w:hAnsi="Garamond"/>
          <w:sz w:val="20"/>
          <w:szCs w:val="20"/>
          <w:vertAlign w:val="superscript"/>
        </w:rPr>
        <w:t>-1</w:t>
      </w:r>
      <w:r w:rsidRPr="00CB7BA0">
        <w:rPr>
          <w:rFonts w:ascii="Garamond" w:hAnsi="Garamond"/>
          <w:sz w:val="20"/>
          <w:szCs w:val="20"/>
        </w:rPr>
        <w:t xml:space="preserve">. Contudo, há que se atentar para o fato de que nosso resultado se baseia numa amostragem realizada por uma única pessoa, o que tente a produzir repetições similares. Em comparação, </w:t>
      </w:r>
      <w:proofErr w:type="spellStart"/>
      <w:r w:rsidRPr="00CB7BA0">
        <w:rPr>
          <w:rFonts w:ascii="Garamond" w:hAnsi="Garamond"/>
          <w:sz w:val="20"/>
          <w:szCs w:val="20"/>
        </w:rPr>
        <w:t>Zöbisch</w:t>
      </w:r>
      <w:proofErr w:type="spellEnd"/>
      <w:r w:rsidRPr="00CB7BA0">
        <w:rPr>
          <w:rFonts w:ascii="Garamond" w:hAnsi="Garamond"/>
          <w:sz w:val="20"/>
          <w:szCs w:val="20"/>
        </w:rPr>
        <w:t xml:space="preserve">, </w:t>
      </w:r>
      <w:proofErr w:type="spellStart"/>
      <w:r w:rsidRPr="00CB7BA0">
        <w:rPr>
          <w:rFonts w:ascii="Garamond" w:hAnsi="Garamond"/>
          <w:sz w:val="20"/>
          <w:szCs w:val="20"/>
        </w:rPr>
        <w:t>Klingspor</w:t>
      </w:r>
      <w:proofErr w:type="spellEnd"/>
      <w:r w:rsidRPr="00CB7BA0">
        <w:rPr>
          <w:rFonts w:ascii="Garamond" w:hAnsi="Garamond"/>
          <w:sz w:val="20"/>
          <w:szCs w:val="20"/>
        </w:rPr>
        <w:t xml:space="preserve"> e </w:t>
      </w:r>
      <w:proofErr w:type="spellStart"/>
      <w:r w:rsidRPr="00CB7BA0">
        <w:rPr>
          <w:rFonts w:ascii="Garamond" w:hAnsi="Garamond"/>
          <w:sz w:val="20"/>
          <w:szCs w:val="20"/>
        </w:rPr>
        <w:t>Oduor</w:t>
      </w:r>
      <w:proofErr w:type="spellEnd"/>
      <w:r w:rsidRPr="00CB7BA0">
        <w:rPr>
          <w:rFonts w:ascii="Garamond" w:hAnsi="Garamond"/>
          <w:sz w:val="20"/>
          <w:szCs w:val="20"/>
        </w:rPr>
        <w:t xml:space="preserve"> (1996) avaliaram cinco profissionais experientes em amostragem de enxurrada e observaram erros na estimativa de perda de solo entre 5 e 83%.</w:t>
      </w:r>
    </w:p>
    <w:p w14:paraId="49B66603" w14:textId="77777777" w:rsidR="00CB7BA0" w:rsidRDefault="00CB7BA0" w:rsidP="00CB7BA0">
      <w:pPr>
        <w:pStyle w:val="Corpodetexto"/>
        <w:spacing w:after="0"/>
        <w:jc w:val="both"/>
        <w:rPr>
          <w:rFonts w:ascii="Garamond" w:hAnsi="Garamond"/>
          <w:sz w:val="20"/>
          <w:szCs w:val="20"/>
        </w:rPr>
      </w:pPr>
    </w:p>
    <w:p w14:paraId="2239C269" w14:textId="7D2D22ED" w:rsidR="00CB7BA0" w:rsidRDefault="00CB7BA0" w:rsidP="00CB7BA0">
      <w:pPr>
        <w:pStyle w:val="Corpodetexto"/>
        <w:spacing w:after="0"/>
        <w:jc w:val="both"/>
        <w:rPr>
          <w:rFonts w:ascii="Garamond" w:hAnsi="Garamond"/>
          <w:b/>
          <w:sz w:val="22"/>
          <w:szCs w:val="22"/>
        </w:rPr>
      </w:pPr>
      <w:r w:rsidRPr="00CB7BA0">
        <w:rPr>
          <w:rFonts w:ascii="Garamond" w:hAnsi="Garamond"/>
          <w:b/>
          <w:sz w:val="22"/>
          <w:szCs w:val="22"/>
        </w:rPr>
        <w:t xml:space="preserve">Método do </w:t>
      </w:r>
      <w:proofErr w:type="spellStart"/>
      <w:r w:rsidRPr="00CB7BA0">
        <w:rPr>
          <w:rFonts w:ascii="Garamond" w:hAnsi="Garamond"/>
          <w:b/>
          <w:sz w:val="22"/>
          <w:szCs w:val="22"/>
        </w:rPr>
        <w:t>fracionador</w:t>
      </w:r>
      <w:proofErr w:type="spellEnd"/>
      <w:r w:rsidRPr="00CB7BA0">
        <w:rPr>
          <w:rFonts w:ascii="Garamond" w:hAnsi="Garamond"/>
          <w:b/>
          <w:sz w:val="22"/>
          <w:szCs w:val="22"/>
        </w:rPr>
        <w:t xml:space="preserve"> </w:t>
      </w:r>
    </w:p>
    <w:p w14:paraId="31409328" w14:textId="77777777" w:rsidR="00CB7BA0" w:rsidRPr="00CB7BA0" w:rsidRDefault="00CB7BA0" w:rsidP="00CB7BA0">
      <w:pPr>
        <w:pStyle w:val="Corpodetexto"/>
        <w:spacing w:after="0"/>
        <w:jc w:val="both"/>
        <w:rPr>
          <w:rFonts w:ascii="Garamond" w:hAnsi="Garamond"/>
          <w:sz w:val="20"/>
          <w:szCs w:val="20"/>
        </w:rPr>
      </w:pPr>
    </w:p>
    <w:p w14:paraId="6B9E96E4" w14:textId="1F395190" w:rsidR="00650A65" w:rsidRPr="007553B8" w:rsidRDefault="00650A65" w:rsidP="00650A65">
      <w:pPr>
        <w:pStyle w:val="Corpodetexto"/>
        <w:spacing w:after="0"/>
        <w:jc w:val="both"/>
        <w:rPr>
          <w:rFonts w:ascii="Garamond" w:hAnsi="Garamond"/>
          <w:sz w:val="20"/>
          <w:szCs w:val="20"/>
        </w:rPr>
        <w:sectPr w:rsidR="00650A65" w:rsidRPr="007553B8" w:rsidSect="00164906">
          <w:type w:val="continuous"/>
          <w:pgSz w:w="11906" w:h="16838" w:code="9"/>
          <w:pgMar w:top="1418" w:right="1134" w:bottom="1418" w:left="1134" w:header="709" w:footer="709" w:gutter="0"/>
          <w:lnNumType w:countBy="1" w:restart="continuous"/>
          <w:cols w:num="2" w:space="454"/>
          <w:docGrid w:linePitch="360"/>
        </w:sectPr>
      </w:pPr>
      <w:r w:rsidRPr="00650A65">
        <w:rPr>
          <w:rFonts w:ascii="Garamond" w:hAnsi="Garamond"/>
          <w:sz w:val="20"/>
          <w:szCs w:val="20"/>
        </w:rPr>
        <w:t xml:space="preserve">Os resultados do primeiro teste realizado com o protótipo do equipamento </w:t>
      </w:r>
      <w:proofErr w:type="spellStart"/>
      <w:r w:rsidRPr="00650A65">
        <w:rPr>
          <w:rFonts w:ascii="Garamond" w:hAnsi="Garamond"/>
          <w:sz w:val="20"/>
          <w:szCs w:val="20"/>
        </w:rPr>
        <w:t>fracionador</w:t>
      </w:r>
      <w:proofErr w:type="spellEnd"/>
      <w:r w:rsidRPr="00650A65">
        <w:rPr>
          <w:rFonts w:ascii="Garamond" w:hAnsi="Garamond"/>
          <w:sz w:val="20"/>
          <w:szCs w:val="20"/>
        </w:rPr>
        <w:t xml:space="preserve"> que desenvolvemos mostraram que a eficiência do mesmo não é afetada pelo volume de água (Tabela 4). Ambas as saídas A e B produziram amostras com volumes similares. Contudo, o processo de fracionamento parece tornar-se menos eficiente com a diminuição do volume de água. Os maiores erros percentuais, (negativos ou positivos) observados quando o volume de amostra era pequeno (100 </w:t>
      </w:r>
      <w:proofErr w:type="spellStart"/>
      <w:r w:rsidRPr="00650A65">
        <w:rPr>
          <w:rFonts w:ascii="Garamond" w:hAnsi="Garamond"/>
          <w:sz w:val="20"/>
          <w:szCs w:val="20"/>
        </w:rPr>
        <w:t>mL</w:t>
      </w:r>
      <w:proofErr w:type="spellEnd"/>
      <w:r w:rsidRPr="00650A65">
        <w:rPr>
          <w:rFonts w:ascii="Garamond" w:hAnsi="Garamond"/>
          <w:sz w:val="20"/>
          <w:szCs w:val="20"/>
        </w:rPr>
        <w:t xml:space="preserve">), possivelmente resultaram do efeito turbilhão da água no interior do cano de 15 mm de diâmetro localizado abaixo do reservatório. A função desse cano é dirigir a água em um fluxo constante até o dispositivo </w:t>
      </w:r>
      <w:proofErr w:type="spellStart"/>
      <w:r w:rsidRPr="00650A65">
        <w:rPr>
          <w:rFonts w:ascii="Garamond" w:hAnsi="Garamond"/>
          <w:sz w:val="20"/>
          <w:szCs w:val="20"/>
        </w:rPr>
        <w:t>fracionador</w:t>
      </w:r>
      <w:proofErr w:type="spellEnd"/>
      <w:r w:rsidRPr="00650A65">
        <w:rPr>
          <w:rFonts w:ascii="Garamond" w:hAnsi="Garamond"/>
          <w:sz w:val="20"/>
          <w:szCs w:val="20"/>
        </w:rPr>
        <w:t xml:space="preserve">. Aparentemente esse objetivo só foi efetivamente atingido quando o volume de água era superior a 100 </w:t>
      </w:r>
      <w:proofErr w:type="spellStart"/>
      <w:r w:rsidRPr="00650A65">
        <w:rPr>
          <w:rFonts w:ascii="Garamond" w:hAnsi="Garamond"/>
          <w:sz w:val="20"/>
          <w:szCs w:val="20"/>
        </w:rPr>
        <w:t>mL</w:t>
      </w:r>
      <w:proofErr w:type="spellEnd"/>
      <w:r w:rsidRPr="00650A65">
        <w:rPr>
          <w:rFonts w:ascii="Garamond" w:hAnsi="Garamond"/>
          <w:sz w:val="20"/>
          <w:szCs w:val="20"/>
        </w:rPr>
        <w:t xml:space="preserve">. Assim, é razoável que o </w:t>
      </w:r>
      <w:proofErr w:type="spellStart"/>
      <w:r w:rsidRPr="00650A65">
        <w:rPr>
          <w:rFonts w:ascii="Garamond" w:hAnsi="Garamond"/>
          <w:sz w:val="20"/>
          <w:szCs w:val="20"/>
        </w:rPr>
        <w:t>fracionador</w:t>
      </w:r>
      <w:proofErr w:type="spellEnd"/>
      <w:r w:rsidRPr="00650A65">
        <w:rPr>
          <w:rFonts w:ascii="Garamond" w:hAnsi="Garamond"/>
          <w:sz w:val="20"/>
          <w:szCs w:val="20"/>
        </w:rPr>
        <w:t xml:space="preserve"> seja utilizado apenas com suspensões </w:t>
      </w:r>
      <w:r>
        <w:rPr>
          <w:rFonts w:ascii="Garamond" w:hAnsi="Garamond"/>
          <w:sz w:val="20"/>
          <w:szCs w:val="20"/>
        </w:rPr>
        <w:t xml:space="preserve">de volume superior a 250-300 </w:t>
      </w:r>
      <w:proofErr w:type="spellStart"/>
      <w:r>
        <w:rPr>
          <w:rFonts w:ascii="Garamond" w:hAnsi="Garamond"/>
          <w:sz w:val="20"/>
          <w:szCs w:val="20"/>
        </w:rPr>
        <w:t>mL</w:t>
      </w:r>
      <w:proofErr w:type="spellEnd"/>
      <w:r>
        <w:rPr>
          <w:rFonts w:ascii="Garamond" w:hAnsi="Garamond"/>
          <w:sz w:val="20"/>
          <w:szCs w:val="20"/>
        </w:rPr>
        <w:t>.</w:t>
      </w:r>
    </w:p>
    <w:p w14:paraId="3E0F9D91" w14:textId="77777777" w:rsidR="00650A65" w:rsidRDefault="00650A65" w:rsidP="00650A65">
      <w:pPr>
        <w:rPr>
          <w:rFonts w:ascii="Garamond" w:hAnsi="Garamond"/>
          <w:noProof/>
          <w:sz w:val="20"/>
          <w:szCs w:val="20"/>
        </w:rPr>
      </w:pPr>
    </w:p>
    <w:p w14:paraId="781C9D5D" w14:textId="77777777" w:rsidR="00650A65" w:rsidRPr="007553B8" w:rsidRDefault="00650A65" w:rsidP="00650A65">
      <w:pPr>
        <w:rPr>
          <w:rFonts w:ascii="Garamond" w:hAnsi="Garamond"/>
          <w:sz w:val="20"/>
          <w:szCs w:val="20"/>
        </w:rPr>
        <w:sectPr w:rsidR="00650A65" w:rsidRPr="007553B8" w:rsidSect="00164906">
          <w:type w:val="continuous"/>
          <w:pgSz w:w="11906" w:h="16838" w:code="9"/>
          <w:pgMar w:top="1418" w:right="1134" w:bottom="1418" w:left="1134" w:header="709" w:footer="709" w:gutter="0"/>
          <w:lnNumType w:countBy="1" w:restart="continuous"/>
          <w:cols w:space="454"/>
          <w:docGrid w:linePitch="360"/>
        </w:sectPr>
      </w:pPr>
    </w:p>
    <w:p w14:paraId="7CCDE2E1" w14:textId="77777777" w:rsidR="00650A65" w:rsidRDefault="00650A65" w:rsidP="00650A65">
      <w:pPr>
        <w:jc w:val="center"/>
        <w:rPr>
          <w:rFonts w:ascii="Garamond" w:hAnsi="Garamond"/>
          <w:b/>
          <w:noProof/>
          <w:sz w:val="18"/>
          <w:szCs w:val="18"/>
        </w:rPr>
      </w:pPr>
    </w:p>
    <w:p w14:paraId="5E8F36DD" w14:textId="77777777" w:rsidR="00650A65" w:rsidRPr="00650A65" w:rsidRDefault="00650A65" w:rsidP="00650A65">
      <w:pPr>
        <w:pStyle w:val="TableCaption"/>
        <w:spacing w:after="0"/>
        <w:rPr>
          <w:rFonts w:ascii="Garamond" w:hAnsi="Garamond"/>
          <w:lang w:val="pt-BR"/>
        </w:rPr>
      </w:pPr>
      <w:r w:rsidRPr="00650A65">
        <w:rPr>
          <w:rFonts w:ascii="Garamond" w:hAnsi="Garamond"/>
          <w:b/>
          <w:bCs/>
          <w:i w:val="0"/>
          <w:sz w:val="18"/>
          <w:szCs w:val="18"/>
          <w:lang w:val="pt-BR"/>
        </w:rPr>
        <w:t xml:space="preserve">Tabela 4 – Volume de água das amostras produzidas pelas saídas A e B do </w:t>
      </w:r>
      <w:proofErr w:type="spellStart"/>
      <w:r w:rsidRPr="00650A65">
        <w:rPr>
          <w:rFonts w:ascii="Garamond" w:hAnsi="Garamond"/>
          <w:b/>
          <w:bCs/>
          <w:i w:val="0"/>
          <w:sz w:val="18"/>
          <w:szCs w:val="18"/>
          <w:lang w:val="pt-BR"/>
        </w:rPr>
        <w:t>fracionador</w:t>
      </w:r>
      <w:proofErr w:type="spellEnd"/>
      <w:r w:rsidRPr="00650A65">
        <w:rPr>
          <w:rFonts w:ascii="Garamond" w:hAnsi="Garamond"/>
          <w:b/>
          <w:bCs/>
          <w:i w:val="0"/>
          <w:sz w:val="18"/>
          <w:szCs w:val="18"/>
          <w:lang w:val="pt-BR"/>
        </w:rPr>
        <w:t xml:space="preserve"> para volumes iniciais de 100, 300, 500 e 1000 </w:t>
      </w:r>
      <w:proofErr w:type="spellStart"/>
      <w:r w:rsidRPr="00650A65">
        <w:rPr>
          <w:rFonts w:ascii="Garamond" w:hAnsi="Garamond"/>
          <w:b/>
          <w:bCs/>
          <w:i w:val="0"/>
          <w:sz w:val="18"/>
          <w:szCs w:val="18"/>
          <w:lang w:val="pt-BR"/>
        </w:rPr>
        <w:t>mL</w:t>
      </w:r>
      <w:proofErr w:type="spellEnd"/>
      <w:r w:rsidRPr="00650A65">
        <w:rPr>
          <w:rFonts w:ascii="Garamond" w:hAnsi="Garamond"/>
          <w:b/>
          <w:bCs/>
          <w:i w:val="0"/>
          <w:sz w:val="18"/>
          <w:szCs w:val="18"/>
          <w:lang w:val="pt-BR"/>
        </w:rPr>
        <w:t xml:space="preserve">. Estatísticas: DP – desvio padrão, CV – coeficiente de variação, EM – erro médio, </w:t>
      </w:r>
      <w:r w:rsidRPr="00650A65">
        <w:rPr>
          <w:rFonts w:ascii="Garamond" w:hAnsi="Garamond"/>
          <w:b/>
          <w:bCs/>
          <w:iCs/>
          <w:sz w:val="18"/>
          <w:szCs w:val="18"/>
          <w:lang w:val="pt-BR"/>
        </w:rPr>
        <w:t>t</w:t>
      </w:r>
      <w:r w:rsidRPr="00650A65">
        <w:rPr>
          <w:rFonts w:ascii="Garamond" w:hAnsi="Garamond"/>
          <w:b/>
          <w:bCs/>
          <w:i w:val="0"/>
          <w:sz w:val="18"/>
          <w:szCs w:val="18"/>
          <w:vertAlign w:val="subscript"/>
          <w:lang w:val="pt-BR"/>
        </w:rPr>
        <w:t>1</w:t>
      </w:r>
      <w:r w:rsidRPr="00650A65">
        <w:rPr>
          <w:rFonts w:ascii="Garamond" w:hAnsi="Garamond"/>
          <w:b/>
          <w:bCs/>
          <w:i w:val="0"/>
          <w:sz w:val="18"/>
          <w:szCs w:val="18"/>
          <w:lang w:val="pt-BR"/>
        </w:rPr>
        <w:t xml:space="preserve"> e </w:t>
      </w:r>
      <w:r w:rsidRPr="00650A65">
        <w:rPr>
          <w:rFonts w:ascii="Garamond" w:hAnsi="Garamond"/>
          <w:b/>
          <w:bCs/>
          <w:iCs/>
          <w:sz w:val="18"/>
          <w:szCs w:val="18"/>
          <w:lang w:val="pt-BR"/>
        </w:rPr>
        <w:t>t</w:t>
      </w:r>
      <w:r w:rsidRPr="00650A65">
        <w:rPr>
          <w:rFonts w:ascii="Garamond" w:hAnsi="Garamond"/>
          <w:b/>
          <w:bCs/>
          <w:i w:val="0"/>
          <w:sz w:val="18"/>
          <w:szCs w:val="18"/>
          <w:vertAlign w:val="subscript"/>
          <w:lang w:val="pt-BR"/>
        </w:rPr>
        <w:t>2</w:t>
      </w:r>
      <w:r w:rsidRPr="00650A65">
        <w:rPr>
          <w:rFonts w:ascii="Garamond" w:hAnsi="Garamond"/>
          <w:b/>
          <w:bCs/>
          <w:i w:val="0"/>
          <w:sz w:val="18"/>
          <w:szCs w:val="18"/>
          <w:lang w:val="pt-BR"/>
        </w:rPr>
        <w:t xml:space="preserve"> – estatística do teste </w:t>
      </w:r>
      <w:proofErr w:type="gramStart"/>
      <w:r w:rsidRPr="00650A65">
        <w:rPr>
          <w:rFonts w:ascii="Garamond" w:hAnsi="Garamond"/>
          <w:b/>
          <w:bCs/>
          <w:iCs/>
          <w:sz w:val="18"/>
          <w:szCs w:val="18"/>
          <w:lang w:val="pt-BR"/>
        </w:rPr>
        <w:t>t</w:t>
      </w:r>
      <w:proofErr w:type="gramEnd"/>
      <w:r w:rsidRPr="00650A65">
        <w:rPr>
          <w:rFonts w:ascii="Garamond" w:hAnsi="Garamond"/>
          <w:b/>
          <w:bCs/>
          <w:i w:val="0"/>
          <w:sz w:val="18"/>
          <w:szCs w:val="18"/>
          <w:lang w:val="pt-BR"/>
        </w:rPr>
        <w:t xml:space="preserve"> para uma amostra e duas amostras pareadas, </w:t>
      </w:r>
      <w:r w:rsidRPr="00650A65">
        <w:rPr>
          <w:rFonts w:ascii="Garamond" w:hAnsi="Garamond"/>
          <w:b/>
          <w:bCs/>
          <w:iCs/>
          <w:sz w:val="18"/>
          <w:szCs w:val="18"/>
          <w:lang w:val="pt-BR"/>
        </w:rPr>
        <w:t>P</w:t>
      </w:r>
      <w:r w:rsidRPr="00650A65">
        <w:rPr>
          <w:rFonts w:ascii="Garamond" w:hAnsi="Garamond"/>
          <w:b/>
          <w:bCs/>
          <w:i w:val="0"/>
          <w:sz w:val="18"/>
          <w:szCs w:val="18"/>
          <w:vertAlign w:val="subscript"/>
          <w:lang w:val="pt-BR"/>
        </w:rPr>
        <w:t>1</w:t>
      </w:r>
      <w:r w:rsidRPr="00650A65">
        <w:rPr>
          <w:rFonts w:ascii="Garamond" w:hAnsi="Garamond"/>
          <w:b/>
          <w:bCs/>
          <w:i w:val="0"/>
          <w:sz w:val="18"/>
          <w:szCs w:val="18"/>
          <w:lang w:val="pt-BR"/>
        </w:rPr>
        <w:t xml:space="preserve"> e </w:t>
      </w:r>
      <w:r w:rsidRPr="00650A65">
        <w:rPr>
          <w:rFonts w:ascii="Garamond" w:hAnsi="Garamond"/>
          <w:b/>
          <w:bCs/>
          <w:iCs/>
          <w:sz w:val="18"/>
          <w:szCs w:val="18"/>
          <w:lang w:val="pt-BR"/>
        </w:rPr>
        <w:t>P</w:t>
      </w:r>
      <w:r w:rsidRPr="00650A65">
        <w:rPr>
          <w:rFonts w:ascii="Garamond" w:hAnsi="Garamond"/>
          <w:b/>
          <w:bCs/>
          <w:i w:val="0"/>
          <w:sz w:val="18"/>
          <w:szCs w:val="18"/>
          <w:vertAlign w:val="subscript"/>
          <w:lang w:val="pt-BR"/>
        </w:rPr>
        <w:t>2</w:t>
      </w:r>
      <w:r w:rsidRPr="00650A65">
        <w:rPr>
          <w:rFonts w:ascii="Garamond" w:hAnsi="Garamond"/>
          <w:b/>
          <w:bCs/>
          <w:i w:val="0"/>
          <w:sz w:val="18"/>
          <w:szCs w:val="18"/>
          <w:lang w:val="pt-BR"/>
        </w:rPr>
        <w:t xml:space="preserve"> – valor </w:t>
      </w:r>
      <w:r w:rsidRPr="00650A65">
        <w:rPr>
          <w:rFonts w:ascii="Garamond" w:hAnsi="Garamond"/>
          <w:b/>
          <w:bCs/>
          <w:iCs/>
          <w:sz w:val="18"/>
          <w:szCs w:val="18"/>
          <w:lang w:val="pt-BR"/>
        </w:rPr>
        <w:t>P</w:t>
      </w:r>
      <w:r w:rsidRPr="00650A65">
        <w:rPr>
          <w:rFonts w:ascii="Garamond" w:hAnsi="Garamond"/>
          <w:b/>
          <w:bCs/>
          <w:i w:val="0"/>
          <w:sz w:val="18"/>
          <w:szCs w:val="18"/>
          <w:lang w:val="pt-BR"/>
        </w:rPr>
        <w:t xml:space="preserve"> do teste </w:t>
      </w:r>
      <w:r w:rsidRPr="00650A65">
        <w:rPr>
          <w:rFonts w:ascii="Garamond" w:hAnsi="Garamond"/>
          <w:b/>
          <w:bCs/>
          <w:iCs/>
          <w:sz w:val="18"/>
          <w:szCs w:val="18"/>
          <w:lang w:val="pt-BR"/>
        </w:rPr>
        <w:t>t</w:t>
      </w:r>
      <w:r w:rsidRPr="00650A65">
        <w:rPr>
          <w:rFonts w:ascii="Garamond" w:hAnsi="Garamond"/>
          <w:b/>
          <w:bCs/>
          <w:i w:val="0"/>
          <w:sz w:val="18"/>
          <w:szCs w:val="18"/>
          <w:vertAlign w:val="subscript"/>
          <w:lang w:val="pt-BR"/>
        </w:rPr>
        <w:t>1</w:t>
      </w:r>
      <w:r w:rsidRPr="00650A65">
        <w:rPr>
          <w:rFonts w:ascii="Garamond" w:hAnsi="Garamond"/>
          <w:b/>
          <w:bCs/>
          <w:i w:val="0"/>
          <w:sz w:val="18"/>
          <w:szCs w:val="18"/>
          <w:lang w:val="pt-BR"/>
        </w:rPr>
        <w:t xml:space="preserve"> e </w:t>
      </w:r>
      <w:r w:rsidRPr="00650A65">
        <w:rPr>
          <w:rFonts w:ascii="Garamond" w:hAnsi="Garamond"/>
          <w:b/>
          <w:bCs/>
          <w:iCs/>
          <w:sz w:val="18"/>
          <w:szCs w:val="18"/>
          <w:lang w:val="pt-BR"/>
        </w:rPr>
        <w:t>t</w:t>
      </w:r>
      <w:r w:rsidRPr="00650A65">
        <w:rPr>
          <w:rFonts w:ascii="Garamond" w:hAnsi="Garamond"/>
          <w:b/>
          <w:bCs/>
          <w:i w:val="0"/>
          <w:sz w:val="18"/>
          <w:szCs w:val="18"/>
          <w:vertAlign w:val="subscript"/>
          <w:lang w:val="pt-BR"/>
        </w:rPr>
        <w:t>2</w:t>
      </w:r>
      <w:r w:rsidRPr="00650A65">
        <w:rPr>
          <w:rFonts w:ascii="Garamond" w:hAnsi="Garamond"/>
          <w:b/>
          <w:bCs/>
          <w:i w:val="0"/>
          <w:sz w:val="18"/>
          <w:szCs w:val="18"/>
          <w:lang w:val="pt-BR"/>
        </w:rPr>
        <w:t>.</w:t>
      </w:r>
    </w:p>
    <w:tbl>
      <w:tblPr>
        <w:tblW w:w="9639" w:type="dxa"/>
        <w:tblInd w:w="108" w:type="dxa"/>
        <w:tblBorders>
          <w:top w:val="single" w:sz="6" w:space="0" w:color="000001"/>
          <w:bottom w:val="single" w:sz="2" w:space="0" w:color="FFFFFF"/>
          <w:insideH w:val="single" w:sz="2" w:space="0" w:color="FFFFFF"/>
        </w:tblBorders>
        <w:tblLook w:val="07E0" w:firstRow="1" w:lastRow="1" w:firstColumn="1" w:lastColumn="1" w:noHBand="1" w:noVBand="1"/>
      </w:tblPr>
      <w:tblGrid>
        <w:gridCol w:w="1462"/>
        <w:gridCol w:w="987"/>
        <w:gridCol w:w="992"/>
        <w:gridCol w:w="991"/>
        <w:gridCol w:w="987"/>
        <w:gridCol w:w="991"/>
        <w:gridCol w:w="992"/>
        <w:gridCol w:w="1077"/>
        <w:gridCol w:w="1160"/>
      </w:tblGrid>
      <w:tr w:rsidR="00650A65" w14:paraId="524AB48C" w14:textId="77777777" w:rsidTr="00C25A5C">
        <w:tc>
          <w:tcPr>
            <w:tcW w:w="1202" w:type="dxa"/>
            <w:tcBorders>
              <w:top w:val="single" w:sz="6" w:space="0" w:color="000001"/>
              <w:bottom w:val="single" w:sz="2" w:space="0" w:color="FFFFFF"/>
            </w:tcBorders>
            <w:shd w:val="clear" w:color="auto" w:fill="auto"/>
            <w:vAlign w:val="center"/>
          </w:tcPr>
          <w:p w14:paraId="3738B55F" w14:textId="77777777" w:rsidR="00650A65" w:rsidRPr="00650A65" w:rsidRDefault="00650A65" w:rsidP="00650A65">
            <w:pPr>
              <w:pStyle w:val="Compact"/>
              <w:jc w:val="center"/>
              <w:rPr>
                <w:rFonts w:ascii="Garamond" w:hAnsi="Garamond"/>
                <w:szCs w:val="20"/>
              </w:rPr>
            </w:pPr>
            <w:r w:rsidRPr="00650A65">
              <w:rPr>
                <w:rFonts w:ascii="Garamond" w:hAnsi="Garamond"/>
                <w:bCs/>
                <w:szCs w:val="20"/>
                <w:lang w:val="pt-BR"/>
              </w:rPr>
              <w:t>Repetições</w:t>
            </w:r>
          </w:p>
        </w:tc>
        <w:tc>
          <w:tcPr>
            <w:tcW w:w="1016" w:type="dxa"/>
            <w:tcBorders>
              <w:top w:val="single" w:sz="6" w:space="0" w:color="000001"/>
              <w:bottom w:val="single" w:sz="2" w:space="0" w:color="FFFFFF"/>
            </w:tcBorders>
            <w:shd w:val="clear" w:color="auto" w:fill="auto"/>
            <w:vAlign w:val="center"/>
          </w:tcPr>
          <w:p w14:paraId="1592C55F"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 xml:space="preserve">100 </w:t>
            </w:r>
            <w:proofErr w:type="spellStart"/>
            <w:r w:rsidRPr="00650A65">
              <w:rPr>
                <w:rFonts w:ascii="Garamond" w:hAnsi="Garamond"/>
                <w:szCs w:val="20"/>
                <w:lang w:val="pt-BR"/>
              </w:rPr>
              <w:t>mL</w:t>
            </w:r>
            <w:proofErr w:type="spellEnd"/>
          </w:p>
        </w:tc>
        <w:tc>
          <w:tcPr>
            <w:tcW w:w="1021" w:type="dxa"/>
            <w:tcBorders>
              <w:top w:val="single" w:sz="6" w:space="0" w:color="000001"/>
              <w:bottom w:val="single" w:sz="2" w:space="0" w:color="FFFFFF"/>
            </w:tcBorders>
            <w:shd w:val="clear" w:color="auto" w:fill="auto"/>
            <w:vAlign w:val="center"/>
          </w:tcPr>
          <w:p w14:paraId="3AAA8868" w14:textId="77777777" w:rsidR="00650A65" w:rsidRPr="00650A65" w:rsidRDefault="00650A65" w:rsidP="00650A65">
            <w:pPr>
              <w:pStyle w:val="Compact"/>
              <w:jc w:val="center"/>
              <w:rPr>
                <w:rFonts w:ascii="Garamond" w:hAnsi="Garamond"/>
                <w:szCs w:val="20"/>
                <w:lang w:val="pt-BR"/>
              </w:rPr>
            </w:pPr>
          </w:p>
        </w:tc>
        <w:tc>
          <w:tcPr>
            <w:tcW w:w="1020" w:type="dxa"/>
            <w:tcBorders>
              <w:top w:val="single" w:sz="6" w:space="0" w:color="000001"/>
              <w:bottom w:val="single" w:sz="2" w:space="0" w:color="FFFFFF"/>
            </w:tcBorders>
            <w:shd w:val="clear" w:color="auto" w:fill="auto"/>
            <w:vAlign w:val="center"/>
          </w:tcPr>
          <w:p w14:paraId="3B3FCEC8"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 xml:space="preserve">300 </w:t>
            </w:r>
            <w:proofErr w:type="spellStart"/>
            <w:r w:rsidRPr="00650A65">
              <w:rPr>
                <w:rFonts w:ascii="Garamond" w:hAnsi="Garamond"/>
                <w:szCs w:val="20"/>
                <w:lang w:val="pt-BR"/>
              </w:rPr>
              <w:t>mL</w:t>
            </w:r>
            <w:proofErr w:type="spellEnd"/>
          </w:p>
        </w:tc>
        <w:tc>
          <w:tcPr>
            <w:tcW w:w="1016" w:type="dxa"/>
            <w:tcBorders>
              <w:top w:val="single" w:sz="6" w:space="0" w:color="000001"/>
              <w:bottom w:val="single" w:sz="2" w:space="0" w:color="FFFFFF"/>
            </w:tcBorders>
            <w:shd w:val="clear" w:color="auto" w:fill="auto"/>
            <w:vAlign w:val="center"/>
          </w:tcPr>
          <w:p w14:paraId="19EC8FB2" w14:textId="77777777" w:rsidR="00650A65" w:rsidRPr="00650A65" w:rsidRDefault="00650A65" w:rsidP="00650A65">
            <w:pPr>
              <w:pStyle w:val="Compact"/>
              <w:jc w:val="center"/>
              <w:rPr>
                <w:rFonts w:ascii="Garamond" w:hAnsi="Garamond"/>
                <w:szCs w:val="20"/>
                <w:lang w:val="pt-BR"/>
              </w:rPr>
            </w:pPr>
          </w:p>
        </w:tc>
        <w:tc>
          <w:tcPr>
            <w:tcW w:w="1020" w:type="dxa"/>
            <w:tcBorders>
              <w:top w:val="single" w:sz="6" w:space="0" w:color="000001"/>
              <w:bottom w:val="single" w:sz="2" w:space="0" w:color="FFFFFF"/>
            </w:tcBorders>
            <w:shd w:val="clear" w:color="auto" w:fill="auto"/>
            <w:vAlign w:val="center"/>
          </w:tcPr>
          <w:p w14:paraId="23516C9E"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 xml:space="preserve">500 </w:t>
            </w:r>
            <w:proofErr w:type="spellStart"/>
            <w:r w:rsidRPr="00650A65">
              <w:rPr>
                <w:rFonts w:ascii="Garamond" w:hAnsi="Garamond"/>
                <w:szCs w:val="20"/>
                <w:lang w:val="pt-BR"/>
              </w:rPr>
              <w:t>mL</w:t>
            </w:r>
            <w:proofErr w:type="spellEnd"/>
          </w:p>
        </w:tc>
        <w:tc>
          <w:tcPr>
            <w:tcW w:w="1021" w:type="dxa"/>
            <w:tcBorders>
              <w:top w:val="single" w:sz="6" w:space="0" w:color="000001"/>
              <w:bottom w:val="single" w:sz="2" w:space="0" w:color="FFFFFF"/>
            </w:tcBorders>
            <w:shd w:val="clear" w:color="auto" w:fill="auto"/>
            <w:vAlign w:val="center"/>
          </w:tcPr>
          <w:p w14:paraId="05C0B1C8" w14:textId="77777777" w:rsidR="00650A65" w:rsidRPr="00650A65" w:rsidRDefault="00650A65" w:rsidP="00650A65">
            <w:pPr>
              <w:pStyle w:val="Compact"/>
              <w:jc w:val="center"/>
              <w:rPr>
                <w:rFonts w:ascii="Garamond" w:hAnsi="Garamond"/>
                <w:szCs w:val="20"/>
                <w:lang w:val="pt-BR"/>
              </w:rPr>
            </w:pPr>
          </w:p>
        </w:tc>
        <w:tc>
          <w:tcPr>
            <w:tcW w:w="1115" w:type="dxa"/>
            <w:tcBorders>
              <w:top w:val="single" w:sz="6" w:space="0" w:color="000001"/>
              <w:bottom w:val="single" w:sz="2" w:space="0" w:color="FFFFFF"/>
            </w:tcBorders>
            <w:shd w:val="clear" w:color="auto" w:fill="auto"/>
            <w:vAlign w:val="center"/>
          </w:tcPr>
          <w:p w14:paraId="4C710AF7"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 xml:space="preserve">1000 </w:t>
            </w:r>
            <w:proofErr w:type="spellStart"/>
            <w:r w:rsidRPr="00650A65">
              <w:rPr>
                <w:rFonts w:ascii="Garamond" w:hAnsi="Garamond"/>
                <w:szCs w:val="20"/>
                <w:lang w:val="pt-BR"/>
              </w:rPr>
              <w:t>mL</w:t>
            </w:r>
            <w:proofErr w:type="spellEnd"/>
          </w:p>
        </w:tc>
        <w:tc>
          <w:tcPr>
            <w:tcW w:w="1208" w:type="dxa"/>
            <w:tcBorders>
              <w:top w:val="single" w:sz="6" w:space="0" w:color="000001"/>
              <w:bottom w:val="single" w:sz="2" w:space="0" w:color="FFFFFF"/>
            </w:tcBorders>
            <w:shd w:val="clear" w:color="auto" w:fill="auto"/>
            <w:vAlign w:val="center"/>
          </w:tcPr>
          <w:p w14:paraId="27BE803F" w14:textId="77777777" w:rsidR="00650A65" w:rsidRPr="00650A65" w:rsidRDefault="00650A65" w:rsidP="00650A65">
            <w:pPr>
              <w:pStyle w:val="Compact"/>
              <w:jc w:val="center"/>
              <w:rPr>
                <w:rFonts w:ascii="Garamond" w:hAnsi="Garamond"/>
                <w:szCs w:val="20"/>
                <w:lang w:val="pt-BR"/>
              </w:rPr>
            </w:pPr>
          </w:p>
        </w:tc>
      </w:tr>
      <w:tr w:rsidR="00650A65" w14:paraId="1CD0154F" w14:textId="77777777" w:rsidTr="00C25A5C">
        <w:tc>
          <w:tcPr>
            <w:tcW w:w="1202" w:type="dxa"/>
            <w:tcBorders>
              <w:top w:val="single" w:sz="6" w:space="0" w:color="FFFFFF"/>
              <w:bottom w:val="single" w:sz="6" w:space="0" w:color="000001"/>
            </w:tcBorders>
            <w:shd w:val="clear" w:color="auto" w:fill="auto"/>
            <w:vAlign w:val="center"/>
          </w:tcPr>
          <w:p w14:paraId="16FD3987" w14:textId="77777777" w:rsidR="00650A65" w:rsidRPr="00650A65" w:rsidRDefault="00650A65" w:rsidP="00650A65">
            <w:pPr>
              <w:pStyle w:val="Compact"/>
              <w:jc w:val="center"/>
              <w:rPr>
                <w:rFonts w:ascii="Garamond" w:hAnsi="Garamond"/>
                <w:szCs w:val="20"/>
              </w:rPr>
            </w:pPr>
          </w:p>
        </w:tc>
        <w:tc>
          <w:tcPr>
            <w:tcW w:w="1016" w:type="dxa"/>
            <w:tcBorders>
              <w:top w:val="single" w:sz="6" w:space="0" w:color="FFFFFF"/>
              <w:bottom w:val="single" w:sz="6" w:space="0" w:color="000001"/>
            </w:tcBorders>
            <w:shd w:val="clear" w:color="auto" w:fill="auto"/>
            <w:vAlign w:val="center"/>
          </w:tcPr>
          <w:p w14:paraId="0B949B48"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A</w:t>
            </w:r>
          </w:p>
        </w:tc>
        <w:tc>
          <w:tcPr>
            <w:tcW w:w="1021" w:type="dxa"/>
            <w:tcBorders>
              <w:top w:val="single" w:sz="6" w:space="0" w:color="FFFFFF"/>
              <w:bottom w:val="single" w:sz="6" w:space="0" w:color="000001"/>
            </w:tcBorders>
            <w:shd w:val="clear" w:color="auto" w:fill="auto"/>
            <w:vAlign w:val="center"/>
          </w:tcPr>
          <w:p w14:paraId="5F15C536"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B</w:t>
            </w:r>
          </w:p>
        </w:tc>
        <w:tc>
          <w:tcPr>
            <w:tcW w:w="1020" w:type="dxa"/>
            <w:tcBorders>
              <w:top w:val="single" w:sz="6" w:space="0" w:color="FFFFFF"/>
              <w:bottom w:val="single" w:sz="6" w:space="0" w:color="000001"/>
            </w:tcBorders>
            <w:shd w:val="clear" w:color="auto" w:fill="auto"/>
            <w:vAlign w:val="center"/>
          </w:tcPr>
          <w:p w14:paraId="613BA153"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A</w:t>
            </w:r>
          </w:p>
        </w:tc>
        <w:tc>
          <w:tcPr>
            <w:tcW w:w="1016" w:type="dxa"/>
            <w:tcBorders>
              <w:top w:val="single" w:sz="6" w:space="0" w:color="FFFFFF"/>
              <w:bottom w:val="single" w:sz="6" w:space="0" w:color="000001"/>
            </w:tcBorders>
            <w:shd w:val="clear" w:color="auto" w:fill="auto"/>
            <w:vAlign w:val="center"/>
          </w:tcPr>
          <w:p w14:paraId="47A8DEE5"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B</w:t>
            </w:r>
          </w:p>
        </w:tc>
        <w:tc>
          <w:tcPr>
            <w:tcW w:w="1020" w:type="dxa"/>
            <w:tcBorders>
              <w:top w:val="single" w:sz="6" w:space="0" w:color="FFFFFF"/>
              <w:bottom w:val="single" w:sz="6" w:space="0" w:color="000001"/>
            </w:tcBorders>
            <w:shd w:val="clear" w:color="auto" w:fill="auto"/>
            <w:vAlign w:val="center"/>
          </w:tcPr>
          <w:p w14:paraId="347BC6B1"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A</w:t>
            </w:r>
          </w:p>
        </w:tc>
        <w:tc>
          <w:tcPr>
            <w:tcW w:w="1021" w:type="dxa"/>
            <w:tcBorders>
              <w:top w:val="single" w:sz="6" w:space="0" w:color="FFFFFF"/>
              <w:bottom w:val="single" w:sz="6" w:space="0" w:color="000001"/>
            </w:tcBorders>
            <w:shd w:val="clear" w:color="auto" w:fill="auto"/>
            <w:vAlign w:val="center"/>
          </w:tcPr>
          <w:p w14:paraId="0B82436E"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B</w:t>
            </w:r>
          </w:p>
        </w:tc>
        <w:tc>
          <w:tcPr>
            <w:tcW w:w="1115" w:type="dxa"/>
            <w:tcBorders>
              <w:top w:val="single" w:sz="6" w:space="0" w:color="FFFFFF"/>
              <w:bottom w:val="single" w:sz="6" w:space="0" w:color="000001"/>
            </w:tcBorders>
            <w:shd w:val="clear" w:color="auto" w:fill="auto"/>
            <w:vAlign w:val="center"/>
          </w:tcPr>
          <w:p w14:paraId="1F617F3F"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A</w:t>
            </w:r>
          </w:p>
        </w:tc>
        <w:tc>
          <w:tcPr>
            <w:tcW w:w="1208" w:type="dxa"/>
            <w:tcBorders>
              <w:top w:val="single" w:sz="6" w:space="0" w:color="FFFFFF"/>
              <w:bottom w:val="single" w:sz="6" w:space="0" w:color="000001"/>
            </w:tcBorders>
            <w:shd w:val="clear" w:color="auto" w:fill="auto"/>
            <w:vAlign w:val="center"/>
          </w:tcPr>
          <w:p w14:paraId="7A5B54C5"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B</w:t>
            </w:r>
          </w:p>
        </w:tc>
      </w:tr>
      <w:tr w:rsidR="00650A65" w14:paraId="06985A4D" w14:textId="77777777" w:rsidTr="003B1948">
        <w:tc>
          <w:tcPr>
            <w:tcW w:w="1202" w:type="dxa"/>
            <w:tcBorders>
              <w:top w:val="single" w:sz="6" w:space="0" w:color="000001"/>
              <w:bottom w:val="nil"/>
            </w:tcBorders>
            <w:shd w:val="clear" w:color="auto" w:fill="auto"/>
            <w:vAlign w:val="center"/>
          </w:tcPr>
          <w:p w14:paraId="75CE4865"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w:t>
            </w:r>
          </w:p>
        </w:tc>
        <w:tc>
          <w:tcPr>
            <w:tcW w:w="1016" w:type="dxa"/>
            <w:tcBorders>
              <w:top w:val="single" w:sz="6" w:space="0" w:color="000001"/>
              <w:bottom w:val="nil"/>
            </w:tcBorders>
            <w:shd w:val="clear" w:color="auto" w:fill="auto"/>
            <w:vAlign w:val="center"/>
          </w:tcPr>
          <w:p w14:paraId="05BC3C96"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48,00</w:t>
            </w:r>
          </w:p>
        </w:tc>
        <w:tc>
          <w:tcPr>
            <w:tcW w:w="1021" w:type="dxa"/>
            <w:tcBorders>
              <w:top w:val="single" w:sz="6" w:space="0" w:color="000001"/>
              <w:bottom w:val="nil"/>
            </w:tcBorders>
            <w:shd w:val="clear" w:color="auto" w:fill="auto"/>
            <w:vAlign w:val="center"/>
          </w:tcPr>
          <w:p w14:paraId="216CFD91"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50,00</w:t>
            </w:r>
          </w:p>
        </w:tc>
        <w:tc>
          <w:tcPr>
            <w:tcW w:w="1020" w:type="dxa"/>
            <w:tcBorders>
              <w:top w:val="single" w:sz="6" w:space="0" w:color="000001"/>
              <w:bottom w:val="nil"/>
            </w:tcBorders>
            <w:shd w:val="clear" w:color="auto" w:fill="auto"/>
            <w:vAlign w:val="center"/>
          </w:tcPr>
          <w:p w14:paraId="6D486A8E"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155,00</w:t>
            </w:r>
          </w:p>
        </w:tc>
        <w:tc>
          <w:tcPr>
            <w:tcW w:w="1016" w:type="dxa"/>
            <w:tcBorders>
              <w:top w:val="single" w:sz="6" w:space="0" w:color="000001"/>
              <w:bottom w:val="nil"/>
            </w:tcBorders>
            <w:shd w:val="clear" w:color="auto" w:fill="auto"/>
            <w:vAlign w:val="center"/>
          </w:tcPr>
          <w:p w14:paraId="0E2CC359"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145,00</w:t>
            </w:r>
          </w:p>
        </w:tc>
        <w:tc>
          <w:tcPr>
            <w:tcW w:w="1020" w:type="dxa"/>
            <w:tcBorders>
              <w:top w:val="single" w:sz="6" w:space="0" w:color="000001"/>
              <w:bottom w:val="nil"/>
            </w:tcBorders>
            <w:shd w:val="clear" w:color="auto" w:fill="auto"/>
            <w:vAlign w:val="center"/>
          </w:tcPr>
          <w:p w14:paraId="664EE740"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245,00</w:t>
            </w:r>
          </w:p>
        </w:tc>
        <w:tc>
          <w:tcPr>
            <w:tcW w:w="1021" w:type="dxa"/>
            <w:tcBorders>
              <w:top w:val="single" w:sz="6" w:space="0" w:color="000001"/>
              <w:bottom w:val="nil"/>
            </w:tcBorders>
            <w:shd w:val="clear" w:color="auto" w:fill="auto"/>
            <w:vAlign w:val="center"/>
          </w:tcPr>
          <w:p w14:paraId="7C0A6BBF"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254,00</w:t>
            </w:r>
          </w:p>
        </w:tc>
        <w:tc>
          <w:tcPr>
            <w:tcW w:w="1115" w:type="dxa"/>
            <w:tcBorders>
              <w:top w:val="single" w:sz="6" w:space="0" w:color="000001"/>
              <w:bottom w:val="nil"/>
            </w:tcBorders>
            <w:shd w:val="clear" w:color="auto" w:fill="auto"/>
            <w:vAlign w:val="center"/>
          </w:tcPr>
          <w:p w14:paraId="36D47500"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507,00</w:t>
            </w:r>
          </w:p>
        </w:tc>
        <w:tc>
          <w:tcPr>
            <w:tcW w:w="1208" w:type="dxa"/>
            <w:tcBorders>
              <w:top w:val="single" w:sz="6" w:space="0" w:color="000001"/>
              <w:bottom w:val="nil"/>
            </w:tcBorders>
            <w:shd w:val="clear" w:color="auto" w:fill="auto"/>
            <w:vAlign w:val="center"/>
          </w:tcPr>
          <w:p w14:paraId="0F994929"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484,50</w:t>
            </w:r>
          </w:p>
        </w:tc>
      </w:tr>
      <w:tr w:rsidR="00650A65" w14:paraId="43F1828D" w14:textId="77777777" w:rsidTr="003B1948">
        <w:tc>
          <w:tcPr>
            <w:tcW w:w="1202" w:type="dxa"/>
            <w:tcBorders>
              <w:top w:val="nil"/>
              <w:bottom w:val="nil"/>
            </w:tcBorders>
            <w:shd w:val="clear" w:color="auto" w:fill="auto"/>
            <w:vAlign w:val="center"/>
          </w:tcPr>
          <w:p w14:paraId="1DCCFC7D"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w:t>
            </w:r>
          </w:p>
        </w:tc>
        <w:tc>
          <w:tcPr>
            <w:tcW w:w="1016" w:type="dxa"/>
            <w:tcBorders>
              <w:top w:val="nil"/>
              <w:bottom w:val="nil"/>
            </w:tcBorders>
            <w:shd w:val="clear" w:color="auto" w:fill="auto"/>
            <w:vAlign w:val="center"/>
          </w:tcPr>
          <w:p w14:paraId="5BFF09F2"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44,00</w:t>
            </w:r>
          </w:p>
        </w:tc>
        <w:tc>
          <w:tcPr>
            <w:tcW w:w="1021" w:type="dxa"/>
            <w:tcBorders>
              <w:top w:val="nil"/>
              <w:bottom w:val="nil"/>
            </w:tcBorders>
            <w:shd w:val="clear" w:color="auto" w:fill="auto"/>
            <w:vAlign w:val="center"/>
          </w:tcPr>
          <w:p w14:paraId="622D6E24"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54,00</w:t>
            </w:r>
          </w:p>
        </w:tc>
        <w:tc>
          <w:tcPr>
            <w:tcW w:w="1020" w:type="dxa"/>
            <w:tcBorders>
              <w:top w:val="nil"/>
              <w:bottom w:val="nil"/>
            </w:tcBorders>
            <w:shd w:val="clear" w:color="auto" w:fill="auto"/>
            <w:vAlign w:val="center"/>
          </w:tcPr>
          <w:p w14:paraId="03E74422"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144,00</w:t>
            </w:r>
          </w:p>
        </w:tc>
        <w:tc>
          <w:tcPr>
            <w:tcW w:w="1016" w:type="dxa"/>
            <w:tcBorders>
              <w:top w:val="nil"/>
              <w:bottom w:val="nil"/>
            </w:tcBorders>
            <w:shd w:val="clear" w:color="auto" w:fill="auto"/>
            <w:vAlign w:val="center"/>
          </w:tcPr>
          <w:p w14:paraId="5A2D72CA"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156,00</w:t>
            </w:r>
          </w:p>
        </w:tc>
        <w:tc>
          <w:tcPr>
            <w:tcW w:w="1020" w:type="dxa"/>
            <w:tcBorders>
              <w:top w:val="nil"/>
              <w:bottom w:val="nil"/>
            </w:tcBorders>
            <w:shd w:val="clear" w:color="auto" w:fill="auto"/>
            <w:vAlign w:val="center"/>
          </w:tcPr>
          <w:p w14:paraId="1C999031"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261,00</w:t>
            </w:r>
          </w:p>
        </w:tc>
        <w:tc>
          <w:tcPr>
            <w:tcW w:w="1021" w:type="dxa"/>
            <w:tcBorders>
              <w:top w:val="nil"/>
              <w:bottom w:val="nil"/>
            </w:tcBorders>
            <w:shd w:val="clear" w:color="auto" w:fill="auto"/>
            <w:vAlign w:val="center"/>
          </w:tcPr>
          <w:p w14:paraId="4A3D755A"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239,00</w:t>
            </w:r>
          </w:p>
        </w:tc>
        <w:tc>
          <w:tcPr>
            <w:tcW w:w="1115" w:type="dxa"/>
            <w:tcBorders>
              <w:top w:val="nil"/>
              <w:bottom w:val="nil"/>
            </w:tcBorders>
            <w:shd w:val="clear" w:color="auto" w:fill="auto"/>
            <w:vAlign w:val="center"/>
          </w:tcPr>
          <w:p w14:paraId="32CBD776"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457,00</w:t>
            </w:r>
          </w:p>
        </w:tc>
        <w:tc>
          <w:tcPr>
            <w:tcW w:w="1208" w:type="dxa"/>
            <w:tcBorders>
              <w:top w:val="nil"/>
              <w:bottom w:val="nil"/>
            </w:tcBorders>
            <w:shd w:val="clear" w:color="auto" w:fill="auto"/>
            <w:vAlign w:val="center"/>
          </w:tcPr>
          <w:p w14:paraId="51159492"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534,50</w:t>
            </w:r>
          </w:p>
        </w:tc>
      </w:tr>
      <w:tr w:rsidR="00650A65" w14:paraId="2A2CC8CB" w14:textId="77777777" w:rsidTr="003B1948">
        <w:tc>
          <w:tcPr>
            <w:tcW w:w="1202" w:type="dxa"/>
            <w:tcBorders>
              <w:top w:val="nil"/>
              <w:bottom w:val="nil"/>
            </w:tcBorders>
            <w:shd w:val="clear" w:color="auto" w:fill="auto"/>
            <w:vAlign w:val="center"/>
          </w:tcPr>
          <w:p w14:paraId="232A2913"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3</w:t>
            </w:r>
          </w:p>
        </w:tc>
        <w:tc>
          <w:tcPr>
            <w:tcW w:w="1016" w:type="dxa"/>
            <w:tcBorders>
              <w:top w:val="nil"/>
              <w:bottom w:val="nil"/>
            </w:tcBorders>
            <w:shd w:val="clear" w:color="auto" w:fill="auto"/>
            <w:vAlign w:val="center"/>
          </w:tcPr>
          <w:p w14:paraId="23768D2E"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47,00</w:t>
            </w:r>
          </w:p>
        </w:tc>
        <w:tc>
          <w:tcPr>
            <w:tcW w:w="1021" w:type="dxa"/>
            <w:tcBorders>
              <w:top w:val="nil"/>
              <w:bottom w:val="nil"/>
            </w:tcBorders>
            <w:shd w:val="clear" w:color="auto" w:fill="auto"/>
            <w:vAlign w:val="center"/>
          </w:tcPr>
          <w:p w14:paraId="1612D7EF"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51,50</w:t>
            </w:r>
          </w:p>
        </w:tc>
        <w:tc>
          <w:tcPr>
            <w:tcW w:w="1020" w:type="dxa"/>
            <w:tcBorders>
              <w:top w:val="nil"/>
              <w:bottom w:val="nil"/>
            </w:tcBorders>
            <w:shd w:val="clear" w:color="auto" w:fill="auto"/>
            <w:vAlign w:val="center"/>
          </w:tcPr>
          <w:p w14:paraId="6BF2A478"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153,00</w:t>
            </w:r>
          </w:p>
        </w:tc>
        <w:tc>
          <w:tcPr>
            <w:tcW w:w="1016" w:type="dxa"/>
            <w:tcBorders>
              <w:top w:val="nil"/>
              <w:bottom w:val="nil"/>
            </w:tcBorders>
            <w:shd w:val="clear" w:color="auto" w:fill="auto"/>
            <w:vAlign w:val="center"/>
          </w:tcPr>
          <w:p w14:paraId="569C75B8"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146,00</w:t>
            </w:r>
          </w:p>
        </w:tc>
        <w:tc>
          <w:tcPr>
            <w:tcW w:w="1020" w:type="dxa"/>
            <w:tcBorders>
              <w:top w:val="nil"/>
              <w:bottom w:val="nil"/>
            </w:tcBorders>
            <w:shd w:val="clear" w:color="auto" w:fill="auto"/>
            <w:vAlign w:val="center"/>
          </w:tcPr>
          <w:p w14:paraId="4B5D03DC"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248,50</w:t>
            </w:r>
          </w:p>
        </w:tc>
        <w:tc>
          <w:tcPr>
            <w:tcW w:w="1021" w:type="dxa"/>
            <w:tcBorders>
              <w:top w:val="nil"/>
              <w:bottom w:val="nil"/>
            </w:tcBorders>
            <w:shd w:val="clear" w:color="auto" w:fill="auto"/>
            <w:vAlign w:val="center"/>
          </w:tcPr>
          <w:p w14:paraId="4A69FDF7"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251,00</w:t>
            </w:r>
          </w:p>
        </w:tc>
        <w:tc>
          <w:tcPr>
            <w:tcW w:w="1115" w:type="dxa"/>
            <w:tcBorders>
              <w:top w:val="nil"/>
              <w:bottom w:val="nil"/>
            </w:tcBorders>
            <w:shd w:val="clear" w:color="auto" w:fill="auto"/>
            <w:vAlign w:val="center"/>
          </w:tcPr>
          <w:p w14:paraId="5F40CDE9"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492,50</w:t>
            </w:r>
          </w:p>
        </w:tc>
        <w:tc>
          <w:tcPr>
            <w:tcW w:w="1208" w:type="dxa"/>
            <w:tcBorders>
              <w:top w:val="nil"/>
              <w:bottom w:val="nil"/>
            </w:tcBorders>
            <w:shd w:val="clear" w:color="auto" w:fill="auto"/>
            <w:vAlign w:val="center"/>
          </w:tcPr>
          <w:p w14:paraId="54285409"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498,00</w:t>
            </w:r>
          </w:p>
        </w:tc>
      </w:tr>
      <w:tr w:rsidR="00650A65" w14:paraId="7AC006C4" w14:textId="77777777" w:rsidTr="003B1948">
        <w:tc>
          <w:tcPr>
            <w:tcW w:w="1202" w:type="dxa"/>
            <w:tcBorders>
              <w:top w:val="nil"/>
              <w:bottom w:val="nil"/>
            </w:tcBorders>
            <w:shd w:val="clear" w:color="auto" w:fill="auto"/>
            <w:vAlign w:val="center"/>
          </w:tcPr>
          <w:p w14:paraId="131FE053"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w:t>
            </w:r>
          </w:p>
        </w:tc>
        <w:tc>
          <w:tcPr>
            <w:tcW w:w="1016" w:type="dxa"/>
            <w:tcBorders>
              <w:top w:val="nil"/>
              <w:bottom w:val="nil"/>
            </w:tcBorders>
            <w:shd w:val="clear" w:color="auto" w:fill="auto"/>
            <w:vAlign w:val="center"/>
          </w:tcPr>
          <w:p w14:paraId="48ED9C0E"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45,50</w:t>
            </w:r>
          </w:p>
        </w:tc>
        <w:tc>
          <w:tcPr>
            <w:tcW w:w="1021" w:type="dxa"/>
            <w:tcBorders>
              <w:top w:val="nil"/>
              <w:bottom w:val="nil"/>
            </w:tcBorders>
            <w:shd w:val="clear" w:color="auto" w:fill="auto"/>
            <w:vAlign w:val="center"/>
          </w:tcPr>
          <w:p w14:paraId="5E889F00"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53,00</w:t>
            </w:r>
          </w:p>
        </w:tc>
        <w:tc>
          <w:tcPr>
            <w:tcW w:w="1020" w:type="dxa"/>
            <w:tcBorders>
              <w:top w:val="nil"/>
              <w:bottom w:val="nil"/>
            </w:tcBorders>
            <w:shd w:val="clear" w:color="auto" w:fill="auto"/>
            <w:vAlign w:val="center"/>
          </w:tcPr>
          <w:p w14:paraId="3A489BA4"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150,00</w:t>
            </w:r>
          </w:p>
        </w:tc>
        <w:tc>
          <w:tcPr>
            <w:tcW w:w="1016" w:type="dxa"/>
            <w:tcBorders>
              <w:top w:val="nil"/>
              <w:bottom w:val="nil"/>
            </w:tcBorders>
            <w:shd w:val="clear" w:color="auto" w:fill="auto"/>
            <w:vAlign w:val="center"/>
          </w:tcPr>
          <w:p w14:paraId="0E87B7DA"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150,00</w:t>
            </w:r>
          </w:p>
        </w:tc>
        <w:tc>
          <w:tcPr>
            <w:tcW w:w="1020" w:type="dxa"/>
            <w:tcBorders>
              <w:top w:val="nil"/>
              <w:bottom w:val="nil"/>
            </w:tcBorders>
            <w:shd w:val="clear" w:color="auto" w:fill="auto"/>
            <w:vAlign w:val="center"/>
          </w:tcPr>
          <w:p w14:paraId="07A4CE70"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256,00</w:t>
            </w:r>
          </w:p>
        </w:tc>
        <w:tc>
          <w:tcPr>
            <w:tcW w:w="1021" w:type="dxa"/>
            <w:tcBorders>
              <w:top w:val="nil"/>
              <w:bottom w:val="nil"/>
            </w:tcBorders>
            <w:shd w:val="clear" w:color="auto" w:fill="auto"/>
            <w:vAlign w:val="center"/>
          </w:tcPr>
          <w:p w14:paraId="5890408E"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244,00</w:t>
            </w:r>
          </w:p>
        </w:tc>
        <w:tc>
          <w:tcPr>
            <w:tcW w:w="1115" w:type="dxa"/>
            <w:tcBorders>
              <w:top w:val="nil"/>
              <w:bottom w:val="nil"/>
            </w:tcBorders>
            <w:shd w:val="clear" w:color="auto" w:fill="auto"/>
            <w:vAlign w:val="center"/>
          </w:tcPr>
          <w:p w14:paraId="31096553"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512,50</w:t>
            </w:r>
          </w:p>
        </w:tc>
        <w:tc>
          <w:tcPr>
            <w:tcW w:w="1208" w:type="dxa"/>
            <w:tcBorders>
              <w:top w:val="nil"/>
              <w:bottom w:val="nil"/>
            </w:tcBorders>
            <w:shd w:val="clear" w:color="auto" w:fill="auto"/>
            <w:vAlign w:val="center"/>
          </w:tcPr>
          <w:p w14:paraId="5080DD8B"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477,50</w:t>
            </w:r>
          </w:p>
        </w:tc>
      </w:tr>
      <w:tr w:rsidR="00650A65" w14:paraId="4D8809E0" w14:textId="77777777" w:rsidTr="003B1948">
        <w:tc>
          <w:tcPr>
            <w:tcW w:w="1202" w:type="dxa"/>
            <w:tcBorders>
              <w:top w:val="nil"/>
              <w:bottom w:val="single" w:sz="6" w:space="0" w:color="000001"/>
            </w:tcBorders>
            <w:shd w:val="clear" w:color="auto" w:fill="auto"/>
            <w:vAlign w:val="center"/>
          </w:tcPr>
          <w:p w14:paraId="33D09546"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w:t>
            </w:r>
          </w:p>
        </w:tc>
        <w:tc>
          <w:tcPr>
            <w:tcW w:w="1016" w:type="dxa"/>
            <w:tcBorders>
              <w:top w:val="nil"/>
              <w:bottom w:val="single" w:sz="6" w:space="0" w:color="000001"/>
            </w:tcBorders>
            <w:shd w:val="clear" w:color="auto" w:fill="auto"/>
            <w:vAlign w:val="center"/>
          </w:tcPr>
          <w:p w14:paraId="63FB72DF"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42,00</w:t>
            </w:r>
          </w:p>
        </w:tc>
        <w:tc>
          <w:tcPr>
            <w:tcW w:w="1021" w:type="dxa"/>
            <w:tcBorders>
              <w:top w:val="nil"/>
              <w:bottom w:val="single" w:sz="6" w:space="0" w:color="000001"/>
            </w:tcBorders>
            <w:shd w:val="clear" w:color="auto" w:fill="auto"/>
            <w:vAlign w:val="center"/>
          </w:tcPr>
          <w:p w14:paraId="4072CA0D"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57,00</w:t>
            </w:r>
          </w:p>
        </w:tc>
        <w:tc>
          <w:tcPr>
            <w:tcW w:w="1020" w:type="dxa"/>
            <w:tcBorders>
              <w:top w:val="nil"/>
              <w:bottom w:val="single" w:sz="6" w:space="0" w:color="000001"/>
            </w:tcBorders>
            <w:shd w:val="clear" w:color="auto" w:fill="auto"/>
            <w:vAlign w:val="center"/>
          </w:tcPr>
          <w:p w14:paraId="0EBE23ED"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146,00</w:t>
            </w:r>
          </w:p>
        </w:tc>
        <w:tc>
          <w:tcPr>
            <w:tcW w:w="1016" w:type="dxa"/>
            <w:tcBorders>
              <w:top w:val="nil"/>
              <w:bottom w:val="single" w:sz="6" w:space="0" w:color="000001"/>
            </w:tcBorders>
            <w:shd w:val="clear" w:color="auto" w:fill="auto"/>
            <w:vAlign w:val="center"/>
          </w:tcPr>
          <w:p w14:paraId="2F74EE5A"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154,00</w:t>
            </w:r>
          </w:p>
        </w:tc>
        <w:tc>
          <w:tcPr>
            <w:tcW w:w="1020" w:type="dxa"/>
            <w:tcBorders>
              <w:top w:val="nil"/>
              <w:bottom w:val="single" w:sz="6" w:space="0" w:color="000001"/>
            </w:tcBorders>
            <w:shd w:val="clear" w:color="auto" w:fill="auto"/>
            <w:vAlign w:val="center"/>
          </w:tcPr>
          <w:p w14:paraId="33E8AF77"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249,50</w:t>
            </w:r>
          </w:p>
        </w:tc>
        <w:tc>
          <w:tcPr>
            <w:tcW w:w="1021" w:type="dxa"/>
            <w:tcBorders>
              <w:top w:val="nil"/>
              <w:bottom w:val="single" w:sz="6" w:space="0" w:color="000001"/>
            </w:tcBorders>
            <w:shd w:val="clear" w:color="auto" w:fill="auto"/>
            <w:vAlign w:val="center"/>
          </w:tcPr>
          <w:p w14:paraId="00A027A0"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250,00</w:t>
            </w:r>
          </w:p>
        </w:tc>
        <w:tc>
          <w:tcPr>
            <w:tcW w:w="1115" w:type="dxa"/>
            <w:tcBorders>
              <w:top w:val="nil"/>
              <w:bottom w:val="single" w:sz="6" w:space="0" w:color="000001"/>
            </w:tcBorders>
            <w:shd w:val="clear" w:color="auto" w:fill="auto"/>
            <w:vAlign w:val="center"/>
          </w:tcPr>
          <w:p w14:paraId="1B1CCBDE"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525,50</w:t>
            </w:r>
          </w:p>
        </w:tc>
        <w:tc>
          <w:tcPr>
            <w:tcW w:w="1208" w:type="dxa"/>
            <w:tcBorders>
              <w:top w:val="nil"/>
              <w:bottom w:val="single" w:sz="6" w:space="0" w:color="000001"/>
            </w:tcBorders>
            <w:shd w:val="clear" w:color="auto" w:fill="auto"/>
            <w:vAlign w:val="center"/>
          </w:tcPr>
          <w:p w14:paraId="3AC5B39B"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464,00</w:t>
            </w:r>
          </w:p>
        </w:tc>
      </w:tr>
      <w:tr w:rsidR="00650A65" w14:paraId="70F5ADE4" w14:textId="77777777" w:rsidTr="00C25A5C">
        <w:tc>
          <w:tcPr>
            <w:tcW w:w="1202" w:type="dxa"/>
            <w:tcBorders>
              <w:top w:val="single" w:sz="6" w:space="0" w:color="000001"/>
              <w:bottom w:val="single" w:sz="6" w:space="0" w:color="000001"/>
            </w:tcBorders>
            <w:shd w:val="clear" w:color="auto" w:fill="auto"/>
            <w:vAlign w:val="center"/>
          </w:tcPr>
          <w:p w14:paraId="76EFC052" w14:textId="77777777" w:rsidR="00650A65" w:rsidRPr="00650A65" w:rsidRDefault="00650A65" w:rsidP="00650A65">
            <w:pPr>
              <w:pStyle w:val="Compact"/>
              <w:jc w:val="center"/>
              <w:rPr>
                <w:rFonts w:ascii="Garamond" w:hAnsi="Garamond"/>
                <w:szCs w:val="20"/>
              </w:rPr>
            </w:pPr>
            <w:commentRangeStart w:id="18"/>
            <w:r w:rsidRPr="00650A65">
              <w:rPr>
                <w:rFonts w:ascii="Garamond" w:hAnsi="Garamond"/>
                <w:bCs/>
                <w:szCs w:val="20"/>
                <w:lang w:val="pt-BR"/>
              </w:rPr>
              <w:t>Estatísticas</w:t>
            </w:r>
            <w:commentRangeEnd w:id="18"/>
            <w:r w:rsidR="008311C4">
              <w:rPr>
                <w:rStyle w:val="Refdecomentrio"/>
                <w:rFonts w:eastAsia="Times New Roman" w:cs="Times New Roman"/>
                <w:color w:val="auto"/>
                <w:lang w:val="pt-BR" w:eastAsia="pt-BR"/>
              </w:rPr>
              <w:commentReference w:id="18"/>
            </w:r>
          </w:p>
        </w:tc>
        <w:tc>
          <w:tcPr>
            <w:tcW w:w="1016" w:type="dxa"/>
            <w:tcBorders>
              <w:top w:val="single" w:sz="6" w:space="0" w:color="000001"/>
              <w:bottom w:val="single" w:sz="6" w:space="0" w:color="000001"/>
            </w:tcBorders>
            <w:shd w:val="clear" w:color="auto" w:fill="auto"/>
            <w:vAlign w:val="center"/>
          </w:tcPr>
          <w:p w14:paraId="66B203D8" w14:textId="77777777" w:rsidR="00650A65" w:rsidRPr="00650A65" w:rsidRDefault="00650A65" w:rsidP="00650A65">
            <w:pPr>
              <w:pStyle w:val="Compact"/>
              <w:jc w:val="center"/>
              <w:rPr>
                <w:rFonts w:ascii="Garamond" w:hAnsi="Garamond"/>
                <w:szCs w:val="20"/>
                <w:lang w:val="pt-BR"/>
              </w:rPr>
            </w:pPr>
          </w:p>
        </w:tc>
        <w:tc>
          <w:tcPr>
            <w:tcW w:w="1021" w:type="dxa"/>
            <w:tcBorders>
              <w:top w:val="single" w:sz="6" w:space="0" w:color="000001"/>
              <w:bottom w:val="single" w:sz="6" w:space="0" w:color="000001"/>
            </w:tcBorders>
            <w:shd w:val="clear" w:color="auto" w:fill="auto"/>
            <w:vAlign w:val="center"/>
          </w:tcPr>
          <w:p w14:paraId="564A71A0" w14:textId="77777777" w:rsidR="00650A65" w:rsidRPr="00650A65" w:rsidRDefault="00650A65" w:rsidP="00650A65">
            <w:pPr>
              <w:pStyle w:val="Compact"/>
              <w:jc w:val="center"/>
              <w:rPr>
                <w:rFonts w:ascii="Garamond" w:hAnsi="Garamond"/>
                <w:szCs w:val="20"/>
                <w:lang w:val="pt-BR"/>
              </w:rPr>
            </w:pPr>
          </w:p>
        </w:tc>
        <w:tc>
          <w:tcPr>
            <w:tcW w:w="1020" w:type="dxa"/>
            <w:tcBorders>
              <w:top w:val="single" w:sz="6" w:space="0" w:color="000001"/>
              <w:bottom w:val="single" w:sz="6" w:space="0" w:color="000001"/>
            </w:tcBorders>
            <w:shd w:val="clear" w:color="auto" w:fill="auto"/>
            <w:vAlign w:val="center"/>
          </w:tcPr>
          <w:p w14:paraId="00F5E025" w14:textId="77777777" w:rsidR="00650A65" w:rsidRPr="00650A65" w:rsidRDefault="00650A65" w:rsidP="00650A65">
            <w:pPr>
              <w:pStyle w:val="Compact"/>
              <w:jc w:val="center"/>
              <w:rPr>
                <w:rFonts w:ascii="Garamond" w:hAnsi="Garamond"/>
                <w:szCs w:val="20"/>
                <w:lang w:val="pt-BR"/>
              </w:rPr>
            </w:pPr>
          </w:p>
        </w:tc>
        <w:tc>
          <w:tcPr>
            <w:tcW w:w="1016" w:type="dxa"/>
            <w:tcBorders>
              <w:top w:val="single" w:sz="6" w:space="0" w:color="000001"/>
              <w:bottom w:val="single" w:sz="6" w:space="0" w:color="000001"/>
            </w:tcBorders>
            <w:shd w:val="clear" w:color="auto" w:fill="auto"/>
            <w:vAlign w:val="center"/>
          </w:tcPr>
          <w:p w14:paraId="73A496D2" w14:textId="77777777" w:rsidR="00650A65" w:rsidRPr="00650A65" w:rsidRDefault="00650A65" w:rsidP="00650A65">
            <w:pPr>
              <w:pStyle w:val="Compact"/>
              <w:jc w:val="center"/>
              <w:rPr>
                <w:rFonts w:ascii="Garamond" w:hAnsi="Garamond"/>
                <w:szCs w:val="20"/>
                <w:lang w:val="pt-BR"/>
              </w:rPr>
            </w:pPr>
          </w:p>
        </w:tc>
        <w:tc>
          <w:tcPr>
            <w:tcW w:w="1020" w:type="dxa"/>
            <w:tcBorders>
              <w:top w:val="single" w:sz="6" w:space="0" w:color="000001"/>
              <w:bottom w:val="single" w:sz="6" w:space="0" w:color="000001"/>
            </w:tcBorders>
            <w:shd w:val="clear" w:color="auto" w:fill="auto"/>
            <w:vAlign w:val="center"/>
          </w:tcPr>
          <w:p w14:paraId="0C3AFD04" w14:textId="77777777" w:rsidR="00650A65" w:rsidRPr="00650A65" w:rsidRDefault="00650A65" w:rsidP="00650A65">
            <w:pPr>
              <w:pStyle w:val="Compact"/>
              <w:jc w:val="center"/>
              <w:rPr>
                <w:rFonts w:ascii="Garamond" w:hAnsi="Garamond"/>
                <w:szCs w:val="20"/>
                <w:lang w:val="pt-BR"/>
              </w:rPr>
            </w:pPr>
          </w:p>
        </w:tc>
        <w:tc>
          <w:tcPr>
            <w:tcW w:w="1021" w:type="dxa"/>
            <w:tcBorders>
              <w:top w:val="single" w:sz="6" w:space="0" w:color="000001"/>
              <w:bottom w:val="single" w:sz="6" w:space="0" w:color="000001"/>
            </w:tcBorders>
            <w:shd w:val="clear" w:color="auto" w:fill="auto"/>
            <w:vAlign w:val="center"/>
          </w:tcPr>
          <w:p w14:paraId="4E0931BB" w14:textId="77777777" w:rsidR="00650A65" w:rsidRPr="00650A65" w:rsidRDefault="00650A65" w:rsidP="00650A65">
            <w:pPr>
              <w:pStyle w:val="Compact"/>
              <w:jc w:val="center"/>
              <w:rPr>
                <w:rFonts w:ascii="Garamond" w:hAnsi="Garamond"/>
                <w:szCs w:val="20"/>
                <w:lang w:val="pt-BR"/>
              </w:rPr>
            </w:pPr>
          </w:p>
        </w:tc>
        <w:tc>
          <w:tcPr>
            <w:tcW w:w="1115" w:type="dxa"/>
            <w:tcBorders>
              <w:top w:val="single" w:sz="6" w:space="0" w:color="000001"/>
              <w:bottom w:val="single" w:sz="6" w:space="0" w:color="000001"/>
            </w:tcBorders>
            <w:shd w:val="clear" w:color="auto" w:fill="auto"/>
            <w:vAlign w:val="center"/>
          </w:tcPr>
          <w:p w14:paraId="51C5C460" w14:textId="77777777" w:rsidR="00650A65" w:rsidRPr="00650A65" w:rsidRDefault="00650A65" w:rsidP="00650A65">
            <w:pPr>
              <w:pStyle w:val="Compact"/>
              <w:jc w:val="center"/>
              <w:rPr>
                <w:rFonts w:ascii="Garamond" w:hAnsi="Garamond"/>
                <w:szCs w:val="20"/>
                <w:lang w:val="pt-BR"/>
              </w:rPr>
            </w:pPr>
          </w:p>
        </w:tc>
        <w:tc>
          <w:tcPr>
            <w:tcW w:w="1208" w:type="dxa"/>
            <w:tcBorders>
              <w:top w:val="single" w:sz="6" w:space="0" w:color="000001"/>
              <w:bottom w:val="single" w:sz="6" w:space="0" w:color="000001"/>
            </w:tcBorders>
            <w:shd w:val="clear" w:color="auto" w:fill="auto"/>
            <w:vAlign w:val="center"/>
          </w:tcPr>
          <w:p w14:paraId="2B0B70DE" w14:textId="77777777" w:rsidR="00650A65" w:rsidRPr="00650A65" w:rsidRDefault="00650A65" w:rsidP="00650A65">
            <w:pPr>
              <w:pStyle w:val="Compact"/>
              <w:jc w:val="center"/>
              <w:rPr>
                <w:rFonts w:ascii="Garamond" w:hAnsi="Garamond"/>
                <w:szCs w:val="20"/>
                <w:lang w:val="pt-BR"/>
              </w:rPr>
            </w:pPr>
          </w:p>
        </w:tc>
      </w:tr>
      <w:tr w:rsidR="00650A65" w14:paraId="75CD2B1A" w14:textId="77777777" w:rsidTr="003B1948">
        <w:tc>
          <w:tcPr>
            <w:tcW w:w="1202" w:type="dxa"/>
            <w:tcBorders>
              <w:top w:val="single" w:sz="6" w:space="0" w:color="000001"/>
              <w:bottom w:val="nil"/>
            </w:tcBorders>
            <w:shd w:val="clear" w:color="auto" w:fill="auto"/>
            <w:vAlign w:val="center"/>
          </w:tcPr>
          <w:p w14:paraId="1C1CFB57"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Média (</w:t>
            </w:r>
            <w:proofErr w:type="spellStart"/>
            <w:r w:rsidRPr="00650A65">
              <w:rPr>
                <w:rFonts w:ascii="Garamond" w:hAnsi="Garamond"/>
                <w:szCs w:val="20"/>
                <w:lang w:val="pt-BR"/>
              </w:rPr>
              <w:t>mL</w:t>
            </w:r>
            <w:proofErr w:type="spellEnd"/>
            <w:r w:rsidRPr="00650A65">
              <w:rPr>
                <w:rFonts w:ascii="Garamond" w:hAnsi="Garamond"/>
                <w:szCs w:val="20"/>
                <w:lang w:val="pt-BR"/>
              </w:rPr>
              <w:t>)</w:t>
            </w:r>
          </w:p>
        </w:tc>
        <w:tc>
          <w:tcPr>
            <w:tcW w:w="1016" w:type="dxa"/>
            <w:tcBorders>
              <w:top w:val="single" w:sz="6" w:space="0" w:color="000001"/>
              <w:bottom w:val="nil"/>
            </w:tcBorders>
            <w:shd w:val="clear" w:color="auto" w:fill="auto"/>
            <w:vAlign w:val="center"/>
          </w:tcPr>
          <w:p w14:paraId="1EE307A8"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45,30</w:t>
            </w:r>
          </w:p>
        </w:tc>
        <w:tc>
          <w:tcPr>
            <w:tcW w:w="1021" w:type="dxa"/>
            <w:tcBorders>
              <w:top w:val="single" w:sz="6" w:space="0" w:color="000001"/>
              <w:bottom w:val="nil"/>
            </w:tcBorders>
            <w:shd w:val="clear" w:color="auto" w:fill="auto"/>
            <w:vAlign w:val="center"/>
          </w:tcPr>
          <w:p w14:paraId="06A983B6"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53,10</w:t>
            </w:r>
          </w:p>
        </w:tc>
        <w:tc>
          <w:tcPr>
            <w:tcW w:w="1020" w:type="dxa"/>
            <w:tcBorders>
              <w:top w:val="single" w:sz="6" w:space="0" w:color="000001"/>
              <w:bottom w:val="nil"/>
            </w:tcBorders>
            <w:shd w:val="clear" w:color="auto" w:fill="auto"/>
            <w:vAlign w:val="center"/>
          </w:tcPr>
          <w:p w14:paraId="302EA221"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149,60</w:t>
            </w:r>
          </w:p>
        </w:tc>
        <w:tc>
          <w:tcPr>
            <w:tcW w:w="1016" w:type="dxa"/>
            <w:tcBorders>
              <w:top w:val="single" w:sz="6" w:space="0" w:color="000001"/>
              <w:bottom w:val="nil"/>
            </w:tcBorders>
            <w:shd w:val="clear" w:color="auto" w:fill="auto"/>
            <w:vAlign w:val="center"/>
          </w:tcPr>
          <w:p w14:paraId="080E8AA2"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150,20</w:t>
            </w:r>
          </w:p>
        </w:tc>
        <w:tc>
          <w:tcPr>
            <w:tcW w:w="1020" w:type="dxa"/>
            <w:tcBorders>
              <w:top w:val="single" w:sz="6" w:space="0" w:color="000001"/>
              <w:bottom w:val="nil"/>
            </w:tcBorders>
            <w:shd w:val="clear" w:color="auto" w:fill="auto"/>
            <w:vAlign w:val="center"/>
          </w:tcPr>
          <w:p w14:paraId="30E916A2"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252,00</w:t>
            </w:r>
          </w:p>
        </w:tc>
        <w:tc>
          <w:tcPr>
            <w:tcW w:w="1021" w:type="dxa"/>
            <w:tcBorders>
              <w:top w:val="single" w:sz="6" w:space="0" w:color="000001"/>
              <w:bottom w:val="nil"/>
            </w:tcBorders>
            <w:shd w:val="clear" w:color="auto" w:fill="auto"/>
            <w:vAlign w:val="center"/>
          </w:tcPr>
          <w:p w14:paraId="79161E03"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247,60</w:t>
            </w:r>
          </w:p>
        </w:tc>
        <w:tc>
          <w:tcPr>
            <w:tcW w:w="1115" w:type="dxa"/>
            <w:tcBorders>
              <w:top w:val="single" w:sz="6" w:space="0" w:color="000001"/>
              <w:bottom w:val="nil"/>
            </w:tcBorders>
            <w:shd w:val="clear" w:color="auto" w:fill="auto"/>
            <w:vAlign w:val="center"/>
          </w:tcPr>
          <w:p w14:paraId="608A5F23"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498,90</w:t>
            </w:r>
          </w:p>
        </w:tc>
        <w:tc>
          <w:tcPr>
            <w:tcW w:w="1208" w:type="dxa"/>
            <w:tcBorders>
              <w:top w:val="single" w:sz="6" w:space="0" w:color="000001"/>
              <w:bottom w:val="nil"/>
            </w:tcBorders>
            <w:shd w:val="clear" w:color="auto" w:fill="auto"/>
            <w:vAlign w:val="center"/>
          </w:tcPr>
          <w:p w14:paraId="377099E8"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491,70</w:t>
            </w:r>
          </w:p>
        </w:tc>
      </w:tr>
      <w:tr w:rsidR="00650A65" w14:paraId="31EEB1F9" w14:textId="77777777" w:rsidTr="003B1948">
        <w:tc>
          <w:tcPr>
            <w:tcW w:w="1202" w:type="dxa"/>
            <w:tcBorders>
              <w:top w:val="nil"/>
              <w:bottom w:val="nil"/>
            </w:tcBorders>
            <w:shd w:val="clear" w:color="auto" w:fill="auto"/>
            <w:vAlign w:val="center"/>
          </w:tcPr>
          <w:p w14:paraId="5AFB6BC5"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DP (</w:t>
            </w:r>
            <w:proofErr w:type="spellStart"/>
            <w:r w:rsidRPr="00650A65">
              <w:rPr>
                <w:rFonts w:ascii="Garamond" w:hAnsi="Garamond"/>
                <w:szCs w:val="20"/>
                <w:lang w:val="pt-BR"/>
              </w:rPr>
              <w:t>mL</w:t>
            </w:r>
            <w:proofErr w:type="spellEnd"/>
            <w:r w:rsidRPr="00650A65">
              <w:rPr>
                <w:rFonts w:ascii="Garamond" w:hAnsi="Garamond"/>
                <w:szCs w:val="20"/>
                <w:lang w:val="pt-BR"/>
              </w:rPr>
              <w:t>)</w:t>
            </w:r>
          </w:p>
        </w:tc>
        <w:tc>
          <w:tcPr>
            <w:tcW w:w="1016" w:type="dxa"/>
            <w:tcBorders>
              <w:top w:val="nil"/>
              <w:bottom w:val="nil"/>
            </w:tcBorders>
            <w:shd w:val="clear" w:color="auto" w:fill="auto"/>
            <w:vAlign w:val="center"/>
          </w:tcPr>
          <w:p w14:paraId="7A6250FC"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2,39</w:t>
            </w:r>
          </w:p>
        </w:tc>
        <w:tc>
          <w:tcPr>
            <w:tcW w:w="1021" w:type="dxa"/>
            <w:tcBorders>
              <w:top w:val="nil"/>
              <w:bottom w:val="nil"/>
            </w:tcBorders>
            <w:shd w:val="clear" w:color="auto" w:fill="auto"/>
            <w:vAlign w:val="center"/>
          </w:tcPr>
          <w:p w14:paraId="28C9CD62"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2,66</w:t>
            </w:r>
          </w:p>
        </w:tc>
        <w:tc>
          <w:tcPr>
            <w:tcW w:w="1020" w:type="dxa"/>
            <w:tcBorders>
              <w:top w:val="nil"/>
              <w:bottom w:val="nil"/>
            </w:tcBorders>
            <w:shd w:val="clear" w:color="auto" w:fill="auto"/>
            <w:vAlign w:val="center"/>
          </w:tcPr>
          <w:p w14:paraId="60D8E96A"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4,62</w:t>
            </w:r>
          </w:p>
        </w:tc>
        <w:tc>
          <w:tcPr>
            <w:tcW w:w="1016" w:type="dxa"/>
            <w:tcBorders>
              <w:top w:val="nil"/>
              <w:bottom w:val="nil"/>
            </w:tcBorders>
            <w:shd w:val="clear" w:color="auto" w:fill="auto"/>
            <w:vAlign w:val="center"/>
          </w:tcPr>
          <w:p w14:paraId="7C7F65EA"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4,82</w:t>
            </w:r>
          </w:p>
        </w:tc>
        <w:tc>
          <w:tcPr>
            <w:tcW w:w="1020" w:type="dxa"/>
            <w:tcBorders>
              <w:top w:val="nil"/>
              <w:bottom w:val="nil"/>
            </w:tcBorders>
            <w:shd w:val="clear" w:color="auto" w:fill="auto"/>
            <w:vAlign w:val="center"/>
          </w:tcPr>
          <w:p w14:paraId="3E75BD1E"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6,41</w:t>
            </w:r>
          </w:p>
        </w:tc>
        <w:tc>
          <w:tcPr>
            <w:tcW w:w="1021" w:type="dxa"/>
            <w:tcBorders>
              <w:top w:val="nil"/>
              <w:bottom w:val="nil"/>
            </w:tcBorders>
            <w:shd w:val="clear" w:color="auto" w:fill="auto"/>
            <w:vAlign w:val="center"/>
          </w:tcPr>
          <w:p w14:paraId="45E4EC28"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6,02</w:t>
            </w:r>
          </w:p>
        </w:tc>
        <w:tc>
          <w:tcPr>
            <w:tcW w:w="1115" w:type="dxa"/>
            <w:tcBorders>
              <w:top w:val="nil"/>
              <w:bottom w:val="nil"/>
            </w:tcBorders>
            <w:shd w:val="clear" w:color="auto" w:fill="auto"/>
            <w:vAlign w:val="center"/>
          </w:tcPr>
          <w:p w14:paraId="7A44A693"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26,24</w:t>
            </w:r>
          </w:p>
        </w:tc>
        <w:tc>
          <w:tcPr>
            <w:tcW w:w="1208" w:type="dxa"/>
            <w:tcBorders>
              <w:top w:val="nil"/>
              <w:bottom w:val="nil"/>
            </w:tcBorders>
            <w:shd w:val="clear" w:color="auto" w:fill="auto"/>
            <w:vAlign w:val="center"/>
          </w:tcPr>
          <w:p w14:paraId="36B752C2"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26,89</w:t>
            </w:r>
          </w:p>
        </w:tc>
      </w:tr>
      <w:tr w:rsidR="00650A65" w14:paraId="375D1AFB" w14:textId="77777777" w:rsidTr="003B1948">
        <w:tc>
          <w:tcPr>
            <w:tcW w:w="1202" w:type="dxa"/>
            <w:tcBorders>
              <w:top w:val="nil"/>
              <w:bottom w:val="nil"/>
            </w:tcBorders>
            <w:shd w:val="clear" w:color="auto" w:fill="auto"/>
            <w:vAlign w:val="center"/>
          </w:tcPr>
          <w:p w14:paraId="2D2E5A9A"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CV (%)</w:t>
            </w:r>
          </w:p>
        </w:tc>
        <w:tc>
          <w:tcPr>
            <w:tcW w:w="1016" w:type="dxa"/>
            <w:tcBorders>
              <w:top w:val="nil"/>
              <w:bottom w:val="nil"/>
            </w:tcBorders>
            <w:shd w:val="clear" w:color="auto" w:fill="auto"/>
            <w:vAlign w:val="center"/>
          </w:tcPr>
          <w:p w14:paraId="665681D0"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5,27</w:t>
            </w:r>
          </w:p>
        </w:tc>
        <w:tc>
          <w:tcPr>
            <w:tcW w:w="1021" w:type="dxa"/>
            <w:tcBorders>
              <w:top w:val="nil"/>
              <w:bottom w:val="nil"/>
            </w:tcBorders>
            <w:shd w:val="clear" w:color="auto" w:fill="auto"/>
            <w:vAlign w:val="center"/>
          </w:tcPr>
          <w:p w14:paraId="1FBEE76D"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5,00</w:t>
            </w:r>
          </w:p>
        </w:tc>
        <w:tc>
          <w:tcPr>
            <w:tcW w:w="1020" w:type="dxa"/>
            <w:tcBorders>
              <w:top w:val="nil"/>
              <w:bottom w:val="nil"/>
            </w:tcBorders>
            <w:shd w:val="clear" w:color="auto" w:fill="auto"/>
            <w:vAlign w:val="center"/>
          </w:tcPr>
          <w:p w14:paraId="79C0F26C"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3,09</w:t>
            </w:r>
          </w:p>
        </w:tc>
        <w:tc>
          <w:tcPr>
            <w:tcW w:w="1016" w:type="dxa"/>
            <w:tcBorders>
              <w:top w:val="nil"/>
              <w:bottom w:val="nil"/>
            </w:tcBorders>
            <w:shd w:val="clear" w:color="auto" w:fill="auto"/>
            <w:vAlign w:val="center"/>
          </w:tcPr>
          <w:p w14:paraId="7A21116B"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3,21</w:t>
            </w:r>
          </w:p>
        </w:tc>
        <w:tc>
          <w:tcPr>
            <w:tcW w:w="1020" w:type="dxa"/>
            <w:tcBorders>
              <w:top w:val="nil"/>
              <w:bottom w:val="nil"/>
            </w:tcBorders>
            <w:shd w:val="clear" w:color="auto" w:fill="auto"/>
            <w:vAlign w:val="center"/>
          </w:tcPr>
          <w:p w14:paraId="61A61D32"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2,54</w:t>
            </w:r>
          </w:p>
        </w:tc>
        <w:tc>
          <w:tcPr>
            <w:tcW w:w="1021" w:type="dxa"/>
            <w:tcBorders>
              <w:top w:val="nil"/>
              <w:bottom w:val="nil"/>
            </w:tcBorders>
            <w:shd w:val="clear" w:color="auto" w:fill="auto"/>
            <w:vAlign w:val="center"/>
          </w:tcPr>
          <w:p w14:paraId="3CBAF396"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2,43</w:t>
            </w:r>
          </w:p>
        </w:tc>
        <w:tc>
          <w:tcPr>
            <w:tcW w:w="1115" w:type="dxa"/>
            <w:tcBorders>
              <w:top w:val="nil"/>
              <w:bottom w:val="nil"/>
            </w:tcBorders>
            <w:shd w:val="clear" w:color="auto" w:fill="auto"/>
            <w:vAlign w:val="center"/>
          </w:tcPr>
          <w:p w14:paraId="6B1F94F6"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5,26</w:t>
            </w:r>
          </w:p>
        </w:tc>
        <w:tc>
          <w:tcPr>
            <w:tcW w:w="1208" w:type="dxa"/>
            <w:tcBorders>
              <w:top w:val="nil"/>
              <w:bottom w:val="nil"/>
            </w:tcBorders>
            <w:shd w:val="clear" w:color="auto" w:fill="auto"/>
            <w:vAlign w:val="center"/>
          </w:tcPr>
          <w:p w14:paraId="35A2888B"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5,47</w:t>
            </w:r>
          </w:p>
        </w:tc>
      </w:tr>
      <w:tr w:rsidR="00650A65" w14:paraId="2984A47E" w14:textId="77777777" w:rsidTr="003B1948">
        <w:tc>
          <w:tcPr>
            <w:tcW w:w="1202" w:type="dxa"/>
            <w:tcBorders>
              <w:top w:val="nil"/>
              <w:bottom w:val="nil"/>
            </w:tcBorders>
            <w:shd w:val="clear" w:color="auto" w:fill="auto"/>
            <w:vAlign w:val="center"/>
          </w:tcPr>
          <w:p w14:paraId="09E0EAE6"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EM (%)</w:t>
            </w:r>
          </w:p>
        </w:tc>
        <w:tc>
          <w:tcPr>
            <w:tcW w:w="1016" w:type="dxa"/>
            <w:tcBorders>
              <w:top w:val="nil"/>
              <w:bottom w:val="nil"/>
            </w:tcBorders>
            <w:shd w:val="clear" w:color="auto" w:fill="auto"/>
            <w:vAlign w:val="center"/>
          </w:tcPr>
          <w:p w14:paraId="14A0399F"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-9,40</w:t>
            </w:r>
          </w:p>
        </w:tc>
        <w:tc>
          <w:tcPr>
            <w:tcW w:w="1021" w:type="dxa"/>
            <w:tcBorders>
              <w:top w:val="nil"/>
              <w:bottom w:val="nil"/>
            </w:tcBorders>
            <w:shd w:val="clear" w:color="auto" w:fill="auto"/>
            <w:vAlign w:val="center"/>
          </w:tcPr>
          <w:p w14:paraId="61CF47D9"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6,20</w:t>
            </w:r>
          </w:p>
        </w:tc>
        <w:tc>
          <w:tcPr>
            <w:tcW w:w="1020" w:type="dxa"/>
            <w:tcBorders>
              <w:top w:val="nil"/>
              <w:bottom w:val="nil"/>
            </w:tcBorders>
            <w:shd w:val="clear" w:color="auto" w:fill="auto"/>
            <w:vAlign w:val="center"/>
          </w:tcPr>
          <w:p w14:paraId="68044DC9"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-0,27</w:t>
            </w:r>
          </w:p>
        </w:tc>
        <w:tc>
          <w:tcPr>
            <w:tcW w:w="1016" w:type="dxa"/>
            <w:tcBorders>
              <w:top w:val="nil"/>
              <w:bottom w:val="nil"/>
            </w:tcBorders>
            <w:shd w:val="clear" w:color="auto" w:fill="auto"/>
            <w:vAlign w:val="center"/>
          </w:tcPr>
          <w:p w14:paraId="0828FED3"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0,13</w:t>
            </w:r>
          </w:p>
        </w:tc>
        <w:tc>
          <w:tcPr>
            <w:tcW w:w="1020" w:type="dxa"/>
            <w:tcBorders>
              <w:top w:val="nil"/>
              <w:bottom w:val="nil"/>
            </w:tcBorders>
            <w:shd w:val="clear" w:color="auto" w:fill="auto"/>
            <w:vAlign w:val="center"/>
          </w:tcPr>
          <w:p w14:paraId="27C4A039"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0,80</w:t>
            </w:r>
          </w:p>
        </w:tc>
        <w:tc>
          <w:tcPr>
            <w:tcW w:w="1021" w:type="dxa"/>
            <w:tcBorders>
              <w:top w:val="nil"/>
              <w:bottom w:val="nil"/>
            </w:tcBorders>
            <w:shd w:val="clear" w:color="auto" w:fill="auto"/>
            <w:vAlign w:val="center"/>
          </w:tcPr>
          <w:p w14:paraId="3D436DB2"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-0,96</w:t>
            </w:r>
          </w:p>
        </w:tc>
        <w:tc>
          <w:tcPr>
            <w:tcW w:w="1115" w:type="dxa"/>
            <w:tcBorders>
              <w:top w:val="nil"/>
              <w:bottom w:val="nil"/>
            </w:tcBorders>
            <w:shd w:val="clear" w:color="auto" w:fill="auto"/>
            <w:vAlign w:val="center"/>
          </w:tcPr>
          <w:p w14:paraId="5ED407F9"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-0,22</w:t>
            </w:r>
          </w:p>
        </w:tc>
        <w:tc>
          <w:tcPr>
            <w:tcW w:w="1208" w:type="dxa"/>
            <w:tcBorders>
              <w:top w:val="nil"/>
              <w:bottom w:val="nil"/>
            </w:tcBorders>
            <w:shd w:val="clear" w:color="auto" w:fill="auto"/>
            <w:vAlign w:val="center"/>
          </w:tcPr>
          <w:p w14:paraId="0742D226"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-1,66</w:t>
            </w:r>
          </w:p>
        </w:tc>
      </w:tr>
      <w:tr w:rsidR="00650A65" w14:paraId="579AC6C3" w14:textId="77777777" w:rsidTr="003B1948">
        <w:tc>
          <w:tcPr>
            <w:tcW w:w="1202" w:type="dxa"/>
            <w:tcBorders>
              <w:top w:val="nil"/>
              <w:bottom w:val="nil"/>
            </w:tcBorders>
            <w:shd w:val="clear" w:color="auto" w:fill="auto"/>
            <w:vAlign w:val="center"/>
          </w:tcPr>
          <w:p w14:paraId="60A74173" w14:textId="77777777" w:rsidR="00650A65" w:rsidRPr="00650A65" w:rsidRDefault="00650A65" w:rsidP="00650A65">
            <w:pPr>
              <w:pStyle w:val="Compact"/>
              <w:jc w:val="center"/>
              <w:rPr>
                <w:rFonts w:ascii="Garamond" w:hAnsi="Garamond"/>
                <w:szCs w:val="20"/>
              </w:rPr>
            </w:pPr>
            <w:r w:rsidRPr="00650A65">
              <w:rPr>
                <w:rFonts w:ascii="Garamond" w:hAnsi="Garamond"/>
                <w:i/>
                <w:szCs w:val="20"/>
                <w:lang w:val="pt-BR"/>
              </w:rPr>
              <w:t>t</w:t>
            </w:r>
            <w:bookmarkStart w:id="19" w:name="__DdeLink__5884_20366906792"/>
            <w:bookmarkEnd w:id="19"/>
            <w:r w:rsidRPr="00650A65">
              <w:rPr>
                <w:rFonts w:ascii="Garamond" w:hAnsi="Garamond"/>
                <w:szCs w:val="20"/>
                <w:vertAlign w:val="subscript"/>
                <w:lang w:val="pt-BR"/>
              </w:rPr>
              <w:t>1</w:t>
            </w:r>
          </w:p>
        </w:tc>
        <w:tc>
          <w:tcPr>
            <w:tcW w:w="1016" w:type="dxa"/>
            <w:tcBorders>
              <w:top w:val="nil"/>
              <w:bottom w:val="nil"/>
            </w:tcBorders>
            <w:shd w:val="clear" w:color="auto" w:fill="auto"/>
            <w:vAlign w:val="center"/>
          </w:tcPr>
          <w:p w14:paraId="0B86C427"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-4,4020</w:t>
            </w:r>
          </w:p>
        </w:tc>
        <w:tc>
          <w:tcPr>
            <w:tcW w:w="1021" w:type="dxa"/>
            <w:tcBorders>
              <w:top w:val="nil"/>
              <w:bottom w:val="nil"/>
            </w:tcBorders>
            <w:shd w:val="clear" w:color="auto" w:fill="auto"/>
            <w:vAlign w:val="center"/>
          </w:tcPr>
          <w:p w14:paraId="4C1FCACF"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2,6110</w:t>
            </w:r>
          </w:p>
        </w:tc>
        <w:tc>
          <w:tcPr>
            <w:tcW w:w="1020" w:type="dxa"/>
            <w:tcBorders>
              <w:top w:val="nil"/>
              <w:bottom w:val="nil"/>
            </w:tcBorders>
            <w:shd w:val="clear" w:color="auto" w:fill="auto"/>
            <w:vAlign w:val="center"/>
          </w:tcPr>
          <w:p w14:paraId="7AB43B57"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-0,1940</w:t>
            </w:r>
          </w:p>
        </w:tc>
        <w:tc>
          <w:tcPr>
            <w:tcW w:w="1016" w:type="dxa"/>
            <w:tcBorders>
              <w:top w:val="nil"/>
              <w:bottom w:val="nil"/>
            </w:tcBorders>
            <w:shd w:val="clear" w:color="auto" w:fill="auto"/>
            <w:vAlign w:val="center"/>
          </w:tcPr>
          <w:p w14:paraId="6F557821"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0,0930</w:t>
            </w:r>
          </w:p>
        </w:tc>
        <w:tc>
          <w:tcPr>
            <w:tcW w:w="1020" w:type="dxa"/>
            <w:tcBorders>
              <w:top w:val="nil"/>
              <w:bottom w:val="nil"/>
            </w:tcBorders>
            <w:shd w:val="clear" w:color="auto" w:fill="auto"/>
            <w:vAlign w:val="center"/>
          </w:tcPr>
          <w:p w14:paraId="3CEE9009"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0,6970</w:t>
            </w:r>
          </w:p>
        </w:tc>
        <w:tc>
          <w:tcPr>
            <w:tcW w:w="1021" w:type="dxa"/>
            <w:tcBorders>
              <w:top w:val="nil"/>
              <w:bottom w:val="nil"/>
            </w:tcBorders>
            <w:shd w:val="clear" w:color="auto" w:fill="auto"/>
            <w:vAlign w:val="center"/>
          </w:tcPr>
          <w:p w14:paraId="27188176"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-0,8910</w:t>
            </w:r>
          </w:p>
        </w:tc>
        <w:tc>
          <w:tcPr>
            <w:tcW w:w="1115" w:type="dxa"/>
            <w:tcBorders>
              <w:top w:val="nil"/>
              <w:bottom w:val="nil"/>
            </w:tcBorders>
            <w:shd w:val="clear" w:color="auto" w:fill="auto"/>
            <w:vAlign w:val="center"/>
          </w:tcPr>
          <w:p w14:paraId="722B5DB0"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-0,0940</w:t>
            </w:r>
          </w:p>
        </w:tc>
        <w:tc>
          <w:tcPr>
            <w:tcW w:w="1208" w:type="dxa"/>
            <w:tcBorders>
              <w:top w:val="nil"/>
              <w:bottom w:val="nil"/>
            </w:tcBorders>
            <w:shd w:val="clear" w:color="auto" w:fill="auto"/>
            <w:vAlign w:val="center"/>
          </w:tcPr>
          <w:p w14:paraId="04B61044"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-0,6900</w:t>
            </w:r>
          </w:p>
        </w:tc>
      </w:tr>
      <w:tr w:rsidR="00650A65" w14:paraId="7B2FF518" w14:textId="77777777" w:rsidTr="003B1948">
        <w:tc>
          <w:tcPr>
            <w:tcW w:w="1202" w:type="dxa"/>
            <w:tcBorders>
              <w:top w:val="nil"/>
              <w:bottom w:val="nil"/>
            </w:tcBorders>
            <w:shd w:val="clear" w:color="auto" w:fill="auto"/>
            <w:vAlign w:val="center"/>
          </w:tcPr>
          <w:p w14:paraId="67C7FA4F" w14:textId="77777777" w:rsidR="00650A65" w:rsidRPr="00650A65" w:rsidRDefault="00650A65" w:rsidP="00650A65">
            <w:pPr>
              <w:pStyle w:val="Compact"/>
              <w:jc w:val="center"/>
              <w:rPr>
                <w:rFonts w:ascii="Garamond" w:hAnsi="Garamond"/>
                <w:szCs w:val="20"/>
              </w:rPr>
            </w:pPr>
            <w:r w:rsidRPr="00650A65">
              <w:rPr>
                <w:rFonts w:ascii="Garamond" w:hAnsi="Garamond"/>
                <w:i/>
                <w:szCs w:val="20"/>
                <w:lang w:val="pt-BR"/>
              </w:rPr>
              <w:t>P</w:t>
            </w:r>
            <w:r w:rsidRPr="00650A65">
              <w:rPr>
                <w:rFonts w:ascii="Garamond" w:hAnsi="Garamond"/>
                <w:szCs w:val="20"/>
                <w:vertAlign w:val="subscript"/>
                <w:lang w:val="pt-BR"/>
              </w:rPr>
              <w:t>1</w:t>
            </w:r>
          </w:p>
        </w:tc>
        <w:tc>
          <w:tcPr>
            <w:tcW w:w="1016" w:type="dxa"/>
            <w:tcBorders>
              <w:top w:val="nil"/>
              <w:bottom w:val="nil"/>
            </w:tcBorders>
            <w:shd w:val="clear" w:color="auto" w:fill="auto"/>
            <w:vAlign w:val="center"/>
          </w:tcPr>
          <w:p w14:paraId="7DDA8FDF"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0,0117</w:t>
            </w:r>
          </w:p>
        </w:tc>
        <w:tc>
          <w:tcPr>
            <w:tcW w:w="1021" w:type="dxa"/>
            <w:tcBorders>
              <w:top w:val="nil"/>
              <w:bottom w:val="nil"/>
            </w:tcBorders>
            <w:shd w:val="clear" w:color="auto" w:fill="auto"/>
            <w:vAlign w:val="center"/>
          </w:tcPr>
          <w:p w14:paraId="44CE62C9"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0,0594</w:t>
            </w:r>
          </w:p>
        </w:tc>
        <w:tc>
          <w:tcPr>
            <w:tcW w:w="1020" w:type="dxa"/>
            <w:tcBorders>
              <w:top w:val="nil"/>
              <w:bottom w:val="nil"/>
            </w:tcBorders>
            <w:shd w:val="clear" w:color="auto" w:fill="auto"/>
            <w:vAlign w:val="center"/>
          </w:tcPr>
          <w:p w14:paraId="3CB08DC4"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0,8558</w:t>
            </w:r>
          </w:p>
        </w:tc>
        <w:tc>
          <w:tcPr>
            <w:tcW w:w="1016" w:type="dxa"/>
            <w:tcBorders>
              <w:top w:val="nil"/>
              <w:bottom w:val="nil"/>
            </w:tcBorders>
            <w:shd w:val="clear" w:color="auto" w:fill="auto"/>
            <w:vAlign w:val="center"/>
          </w:tcPr>
          <w:p w14:paraId="5C3B5C63"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0,9305</w:t>
            </w:r>
          </w:p>
        </w:tc>
        <w:tc>
          <w:tcPr>
            <w:tcW w:w="1020" w:type="dxa"/>
            <w:tcBorders>
              <w:top w:val="nil"/>
              <w:bottom w:val="nil"/>
            </w:tcBorders>
            <w:shd w:val="clear" w:color="auto" w:fill="auto"/>
            <w:vAlign w:val="center"/>
          </w:tcPr>
          <w:p w14:paraId="6C54270A"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0,5240</w:t>
            </w:r>
          </w:p>
        </w:tc>
        <w:tc>
          <w:tcPr>
            <w:tcW w:w="1021" w:type="dxa"/>
            <w:tcBorders>
              <w:top w:val="nil"/>
              <w:bottom w:val="nil"/>
            </w:tcBorders>
            <w:shd w:val="clear" w:color="auto" w:fill="auto"/>
            <w:vAlign w:val="center"/>
          </w:tcPr>
          <w:p w14:paraId="736AAC1B"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0,4234</w:t>
            </w:r>
          </w:p>
        </w:tc>
        <w:tc>
          <w:tcPr>
            <w:tcW w:w="1115" w:type="dxa"/>
            <w:tcBorders>
              <w:top w:val="nil"/>
              <w:bottom w:val="nil"/>
            </w:tcBorders>
            <w:shd w:val="clear" w:color="auto" w:fill="auto"/>
            <w:vAlign w:val="center"/>
          </w:tcPr>
          <w:p w14:paraId="5E598337"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0,9298</w:t>
            </w:r>
          </w:p>
        </w:tc>
        <w:tc>
          <w:tcPr>
            <w:tcW w:w="1208" w:type="dxa"/>
            <w:tcBorders>
              <w:top w:val="nil"/>
              <w:bottom w:val="nil"/>
            </w:tcBorders>
            <w:shd w:val="clear" w:color="auto" w:fill="auto"/>
            <w:vAlign w:val="center"/>
          </w:tcPr>
          <w:p w14:paraId="2B0BB51D"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0,5280</w:t>
            </w:r>
          </w:p>
        </w:tc>
      </w:tr>
      <w:tr w:rsidR="00650A65" w14:paraId="32EA37BF" w14:textId="77777777" w:rsidTr="003B1948">
        <w:tc>
          <w:tcPr>
            <w:tcW w:w="1202" w:type="dxa"/>
            <w:tcBorders>
              <w:top w:val="nil"/>
              <w:bottom w:val="nil"/>
            </w:tcBorders>
            <w:shd w:val="clear" w:color="auto" w:fill="auto"/>
            <w:vAlign w:val="center"/>
          </w:tcPr>
          <w:p w14:paraId="79DA9892" w14:textId="77777777" w:rsidR="00650A65" w:rsidRPr="00650A65" w:rsidRDefault="00650A65" w:rsidP="00650A65">
            <w:pPr>
              <w:pStyle w:val="Compact"/>
              <w:jc w:val="center"/>
              <w:rPr>
                <w:rFonts w:ascii="Garamond" w:hAnsi="Garamond"/>
                <w:szCs w:val="20"/>
              </w:rPr>
            </w:pPr>
            <w:r w:rsidRPr="00650A65">
              <w:rPr>
                <w:rFonts w:ascii="Garamond" w:hAnsi="Garamond"/>
                <w:i/>
                <w:szCs w:val="20"/>
                <w:lang w:val="pt-BR"/>
              </w:rPr>
              <w:t>t</w:t>
            </w:r>
            <w:r w:rsidRPr="00650A65">
              <w:rPr>
                <w:rFonts w:ascii="Garamond" w:hAnsi="Garamond"/>
                <w:szCs w:val="20"/>
                <w:vertAlign w:val="subscript"/>
                <w:lang w:val="pt-BR"/>
              </w:rPr>
              <w:t>2</w:t>
            </w:r>
          </w:p>
        </w:tc>
        <w:tc>
          <w:tcPr>
            <w:tcW w:w="2037" w:type="dxa"/>
            <w:gridSpan w:val="2"/>
            <w:tcBorders>
              <w:top w:val="nil"/>
              <w:bottom w:val="nil"/>
            </w:tcBorders>
            <w:shd w:val="clear" w:color="auto" w:fill="auto"/>
            <w:vAlign w:val="center"/>
          </w:tcPr>
          <w:p w14:paraId="521C06CF" w14:textId="77777777" w:rsidR="00650A65" w:rsidRPr="00650A65" w:rsidRDefault="00650A65" w:rsidP="00650A65">
            <w:pPr>
              <w:pStyle w:val="Compact"/>
              <w:ind w:left="425"/>
              <w:jc w:val="center"/>
              <w:rPr>
                <w:rFonts w:ascii="Garamond" w:hAnsi="Garamond"/>
                <w:szCs w:val="20"/>
              </w:rPr>
            </w:pPr>
            <w:r w:rsidRPr="00650A65">
              <w:rPr>
                <w:rFonts w:ascii="Garamond" w:hAnsi="Garamond"/>
                <w:szCs w:val="20"/>
                <w:lang w:val="pt-BR"/>
              </w:rPr>
              <w:t>-3,4660</w:t>
            </w:r>
          </w:p>
        </w:tc>
        <w:tc>
          <w:tcPr>
            <w:tcW w:w="2036" w:type="dxa"/>
            <w:gridSpan w:val="2"/>
            <w:tcBorders>
              <w:top w:val="nil"/>
              <w:bottom w:val="nil"/>
            </w:tcBorders>
            <w:shd w:val="clear" w:color="auto" w:fill="auto"/>
            <w:vAlign w:val="center"/>
          </w:tcPr>
          <w:p w14:paraId="183E1116" w14:textId="77777777" w:rsidR="00650A65" w:rsidRPr="00650A65" w:rsidRDefault="00650A65" w:rsidP="00650A65">
            <w:pPr>
              <w:pStyle w:val="Compact"/>
              <w:ind w:left="425"/>
              <w:jc w:val="center"/>
              <w:rPr>
                <w:rFonts w:ascii="Garamond" w:hAnsi="Garamond"/>
                <w:szCs w:val="20"/>
              </w:rPr>
            </w:pPr>
            <w:r w:rsidRPr="00650A65">
              <w:rPr>
                <w:rFonts w:ascii="Garamond" w:hAnsi="Garamond"/>
                <w:szCs w:val="20"/>
                <w:lang w:val="pt-BR"/>
              </w:rPr>
              <w:t>-0,1420</w:t>
            </w:r>
          </w:p>
        </w:tc>
        <w:tc>
          <w:tcPr>
            <w:tcW w:w="2041" w:type="dxa"/>
            <w:gridSpan w:val="2"/>
            <w:tcBorders>
              <w:top w:val="nil"/>
              <w:bottom w:val="nil"/>
            </w:tcBorders>
            <w:shd w:val="clear" w:color="auto" w:fill="auto"/>
            <w:vAlign w:val="center"/>
          </w:tcPr>
          <w:p w14:paraId="20224353" w14:textId="77777777" w:rsidR="00650A65" w:rsidRPr="00650A65" w:rsidRDefault="00650A65" w:rsidP="00650A65">
            <w:pPr>
              <w:pStyle w:val="Compact"/>
              <w:ind w:left="425"/>
              <w:jc w:val="center"/>
              <w:rPr>
                <w:rFonts w:ascii="Garamond" w:hAnsi="Garamond"/>
                <w:szCs w:val="20"/>
              </w:rPr>
            </w:pPr>
            <w:r w:rsidRPr="00650A65">
              <w:rPr>
                <w:rFonts w:ascii="Garamond" w:hAnsi="Garamond"/>
                <w:szCs w:val="20"/>
                <w:lang w:val="pt-BR"/>
              </w:rPr>
              <w:t>0,7910</w:t>
            </w:r>
          </w:p>
        </w:tc>
        <w:tc>
          <w:tcPr>
            <w:tcW w:w="2323" w:type="dxa"/>
            <w:gridSpan w:val="2"/>
            <w:tcBorders>
              <w:top w:val="nil"/>
              <w:bottom w:val="nil"/>
            </w:tcBorders>
            <w:shd w:val="clear" w:color="auto" w:fill="auto"/>
            <w:vAlign w:val="center"/>
          </w:tcPr>
          <w:p w14:paraId="5D7D81D2" w14:textId="77777777" w:rsidR="00650A65" w:rsidRPr="00650A65" w:rsidRDefault="00650A65" w:rsidP="00650A65">
            <w:pPr>
              <w:pStyle w:val="Compact"/>
              <w:ind w:left="425"/>
              <w:jc w:val="center"/>
              <w:rPr>
                <w:rFonts w:ascii="Garamond" w:hAnsi="Garamond"/>
                <w:szCs w:val="20"/>
              </w:rPr>
            </w:pPr>
            <w:r w:rsidRPr="00650A65">
              <w:rPr>
                <w:rFonts w:ascii="Garamond" w:hAnsi="Garamond"/>
                <w:szCs w:val="20"/>
                <w:lang w:val="pt-BR"/>
              </w:rPr>
              <w:t>0,3030</w:t>
            </w:r>
          </w:p>
        </w:tc>
      </w:tr>
      <w:tr w:rsidR="00650A65" w14:paraId="7D73C44D" w14:textId="77777777" w:rsidTr="003B1948">
        <w:tc>
          <w:tcPr>
            <w:tcW w:w="1202" w:type="dxa"/>
            <w:tcBorders>
              <w:top w:val="nil"/>
              <w:bottom w:val="single" w:sz="6" w:space="0" w:color="000001"/>
            </w:tcBorders>
            <w:shd w:val="clear" w:color="auto" w:fill="auto"/>
            <w:vAlign w:val="center"/>
          </w:tcPr>
          <w:p w14:paraId="5E6967C9" w14:textId="77777777" w:rsidR="00650A65" w:rsidRPr="00650A65" w:rsidRDefault="00650A65" w:rsidP="00650A65">
            <w:pPr>
              <w:pStyle w:val="Compact"/>
              <w:jc w:val="center"/>
              <w:rPr>
                <w:rFonts w:ascii="Garamond" w:hAnsi="Garamond"/>
                <w:szCs w:val="20"/>
              </w:rPr>
            </w:pPr>
            <w:r w:rsidRPr="00650A65">
              <w:rPr>
                <w:rFonts w:ascii="Garamond" w:hAnsi="Garamond"/>
                <w:i/>
                <w:szCs w:val="20"/>
                <w:lang w:val="pt-BR"/>
              </w:rPr>
              <w:t>P</w:t>
            </w:r>
            <w:r w:rsidRPr="00650A65">
              <w:rPr>
                <w:rFonts w:ascii="Garamond" w:hAnsi="Garamond"/>
                <w:szCs w:val="20"/>
                <w:vertAlign w:val="subscript"/>
                <w:lang w:val="pt-BR"/>
              </w:rPr>
              <w:t>2</w:t>
            </w:r>
          </w:p>
        </w:tc>
        <w:tc>
          <w:tcPr>
            <w:tcW w:w="2037" w:type="dxa"/>
            <w:gridSpan w:val="2"/>
            <w:tcBorders>
              <w:top w:val="nil"/>
              <w:bottom w:val="single" w:sz="6" w:space="0" w:color="000001"/>
            </w:tcBorders>
            <w:shd w:val="clear" w:color="auto" w:fill="auto"/>
            <w:vAlign w:val="center"/>
          </w:tcPr>
          <w:p w14:paraId="0CBF7C37" w14:textId="77777777" w:rsidR="00650A65" w:rsidRPr="00650A65" w:rsidRDefault="00650A65" w:rsidP="00650A65">
            <w:pPr>
              <w:pStyle w:val="Compact"/>
              <w:ind w:left="425"/>
              <w:jc w:val="center"/>
              <w:rPr>
                <w:rFonts w:ascii="Garamond" w:hAnsi="Garamond"/>
                <w:szCs w:val="20"/>
              </w:rPr>
            </w:pPr>
            <w:r w:rsidRPr="00650A65">
              <w:rPr>
                <w:rFonts w:ascii="Garamond" w:hAnsi="Garamond"/>
                <w:szCs w:val="20"/>
                <w:lang w:val="pt-BR"/>
              </w:rPr>
              <w:t>0,0257</w:t>
            </w:r>
          </w:p>
        </w:tc>
        <w:tc>
          <w:tcPr>
            <w:tcW w:w="2036" w:type="dxa"/>
            <w:gridSpan w:val="2"/>
            <w:tcBorders>
              <w:top w:val="nil"/>
              <w:bottom w:val="single" w:sz="6" w:space="0" w:color="000001"/>
            </w:tcBorders>
            <w:shd w:val="clear" w:color="auto" w:fill="auto"/>
            <w:vAlign w:val="center"/>
          </w:tcPr>
          <w:p w14:paraId="290CF691" w14:textId="77777777" w:rsidR="00650A65" w:rsidRPr="00650A65" w:rsidRDefault="00650A65" w:rsidP="00650A65">
            <w:pPr>
              <w:pStyle w:val="Compact"/>
              <w:ind w:left="425"/>
              <w:jc w:val="center"/>
              <w:rPr>
                <w:rFonts w:ascii="Garamond" w:hAnsi="Garamond"/>
                <w:szCs w:val="20"/>
              </w:rPr>
            </w:pPr>
            <w:r w:rsidRPr="00650A65">
              <w:rPr>
                <w:rFonts w:ascii="Garamond" w:hAnsi="Garamond"/>
                <w:szCs w:val="20"/>
                <w:lang w:val="pt-BR"/>
              </w:rPr>
              <w:t>0,8937</w:t>
            </w:r>
          </w:p>
        </w:tc>
        <w:tc>
          <w:tcPr>
            <w:tcW w:w="2041" w:type="dxa"/>
            <w:gridSpan w:val="2"/>
            <w:tcBorders>
              <w:top w:val="nil"/>
              <w:bottom w:val="single" w:sz="6" w:space="0" w:color="000001"/>
            </w:tcBorders>
            <w:shd w:val="clear" w:color="auto" w:fill="auto"/>
            <w:vAlign w:val="center"/>
          </w:tcPr>
          <w:p w14:paraId="715BCF12" w14:textId="77777777" w:rsidR="00650A65" w:rsidRPr="00650A65" w:rsidRDefault="00650A65" w:rsidP="00650A65">
            <w:pPr>
              <w:pStyle w:val="Compact"/>
              <w:ind w:left="425"/>
              <w:jc w:val="center"/>
              <w:rPr>
                <w:rFonts w:ascii="Garamond" w:hAnsi="Garamond"/>
                <w:szCs w:val="20"/>
              </w:rPr>
            </w:pPr>
            <w:r w:rsidRPr="00650A65">
              <w:rPr>
                <w:rFonts w:ascii="Garamond" w:hAnsi="Garamond"/>
                <w:szCs w:val="20"/>
                <w:lang w:val="pt-BR"/>
              </w:rPr>
              <w:t>0,4732</w:t>
            </w:r>
          </w:p>
        </w:tc>
        <w:tc>
          <w:tcPr>
            <w:tcW w:w="2323" w:type="dxa"/>
            <w:gridSpan w:val="2"/>
            <w:tcBorders>
              <w:top w:val="nil"/>
              <w:bottom w:val="single" w:sz="6" w:space="0" w:color="000001"/>
            </w:tcBorders>
            <w:shd w:val="clear" w:color="auto" w:fill="auto"/>
            <w:vAlign w:val="center"/>
          </w:tcPr>
          <w:p w14:paraId="6A23E0CB" w14:textId="77777777" w:rsidR="00650A65" w:rsidRPr="00650A65" w:rsidRDefault="00650A65" w:rsidP="00650A65">
            <w:pPr>
              <w:pStyle w:val="Compact"/>
              <w:ind w:left="425"/>
              <w:jc w:val="center"/>
              <w:rPr>
                <w:rFonts w:ascii="Garamond" w:hAnsi="Garamond"/>
                <w:szCs w:val="20"/>
              </w:rPr>
            </w:pPr>
            <w:r w:rsidRPr="00650A65">
              <w:rPr>
                <w:rFonts w:ascii="Garamond" w:hAnsi="Garamond"/>
                <w:szCs w:val="20"/>
                <w:lang w:val="pt-BR"/>
              </w:rPr>
              <w:t>0,7770</w:t>
            </w:r>
          </w:p>
        </w:tc>
      </w:tr>
    </w:tbl>
    <w:p w14:paraId="06FECEDA" w14:textId="77777777" w:rsidR="00650A65" w:rsidRPr="007553B8" w:rsidRDefault="00650A65" w:rsidP="00650A65">
      <w:pPr>
        <w:jc w:val="both"/>
        <w:rPr>
          <w:rFonts w:ascii="Garamond" w:hAnsi="Garamond"/>
          <w:sz w:val="20"/>
          <w:szCs w:val="20"/>
        </w:rPr>
        <w:sectPr w:rsidR="00650A65" w:rsidRPr="007553B8" w:rsidSect="00164906">
          <w:type w:val="continuous"/>
          <w:pgSz w:w="11906" w:h="16838" w:code="9"/>
          <w:pgMar w:top="1418" w:right="1134" w:bottom="1418" w:left="1134" w:header="709" w:footer="709" w:gutter="0"/>
          <w:lnNumType w:countBy="1" w:restart="continuous"/>
          <w:cols w:space="454"/>
          <w:docGrid w:linePitch="360"/>
        </w:sectPr>
      </w:pPr>
    </w:p>
    <w:p w14:paraId="78523498" w14:textId="77777777" w:rsidR="00650A65" w:rsidRPr="007553B8" w:rsidRDefault="00650A65" w:rsidP="00650A65">
      <w:pPr>
        <w:jc w:val="both"/>
        <w:rPr>
          <w:rFonts w:ascii="Garamond" w:hAnsi="Garamond"/>
          <w:sz w:val="20"/>
          <w:szCs w:val="20"/>
        </w:rPr>
      </w:pPr>
    </w:p>
    <w:p w14:paraId="04B8A7CA" w14:textId="77777777" w:rsidR="00650A65" w:rsidRDefault="00650A65" w:rsidP="00650A65">
      <w:pPr>
        <w:ind w:firstLine="709"/>
        <w:jc w:val="both"/>
        <w:rPr>
          <w:rFonts w:ascii="Garamond" w:hAnsi="Garamond"/>
          <w:sz w:val="20"/>
          <w:szCs w:val="20"/>
        </w:rPr>
        <w:sectPr w:rsidR="00650A65" w:rsidSect="00164906">
          <w:type w:val="continuous"/>
          <w:pgSz w:w="11906" w:h="16838" w:code="9"/>
          <w:pgMar w:top="1418" w:right="1134" w:bottom="1418" w:left="1134" w:header="709" w:footer="709" w:gutter="0"/>
          <w:lnNumType w:countBy="1" w:restart="continuous"/>
          <w:cols w:space="454"/>
          <w:docGrid w:linePitch="360"/>
        </w:sectPr>
      </w:pPr>
    </w:p>
    <w:p w14:paraId="64A02E7A" w14:textId="77777777" w:rsidR="00650A65" w:rsidRDefault="00650A65" w:rsidP="00650A65">
      <w:pPr>
        <w:pStyle w:val="Corpodetexto"/>
        <w:spacing w:after="0"/>
        <w:jc w:val="both"/>
        <w:rPr>
          <w:rFonts w:ascii="Garamond" w:hAnsi="Garamond"/>
          <w:sz w:val="20"/>
          <w:szCs w:val="20"/>
        </w:rPr>
      </w:pPr>
    </w:p>
    <w:p w14:paraId="134EE42C" w14:textId="047A96D7" w:rsidR="008A6065" w:rsidRDefault="00650A65" w:rsidP="008A6065">
      <w:pPr>
        <w:pStyle w:val="Corpodetexto"/>
        <w:spacing w:after="0"/>
        <w:ind w:firstLine="709"/>
        <w:jc w:val="both"/>
        <w:rPr>
          <w:rFonts w:ascii="Garamond" w:hAnsi="Garamond"/>
          <w:sz w:val="20"/>
          <w:szCs w:val="20"/>
        </w:rPr>
      </w:pPr>
      <w:r w:rsidRPr="00650A65">
        <w:rPr>
          <w:rFonts w:ascii="Garamond" w:hAnsi="Garamond"/>
          <w:sz w:val="20"/>
          <w:szCs w:val="20"/>
        </w:rPr>
        <w:t xml:space="preserve">O teste do </w:t>
      </w:r>
      <w:proofErr w:type="spellStart"/>
      <w:r w:rsidRPr="00650A65">
        <w:rPr>
          <w:rFonts w:ascii="Garamond" w:hAnsi="Garamond"/>
          <w:sz w:val="20"/>
          <w:szCs w:val="20"/>
        </w:rPr>
        <w:t>fracionador</w:t>
      </w:r>
      <w:proofErr w:type="spellEnd"/>
      <w:r w:rsidRPr="00650A65">
        <w:rPr>
          <w:rFonts w:ascii="Garamond" w:hAnsi="Garamond"/>
          <w:sz w:val="20"/>
          <w:szCs w:val="20"/>
        </w:rPr>
        <w:t xml:space="preserve"> usando suspensões com diferentes concentrações de sólidos totais mostrou que, independente da saída A ou B, o mesmo foi eficiente em produzir amostras representativas da suspensão fracionada (Tabela 5). Comparado ao método manual, os erros percentuais absolutos são consideravelmente pequenos (EM &lt; |5%|), assim como a variação entre as repetições (CV &lt; 3%). A existência de uma tendência consistente e estável de erros negativos, indicada inclusive nas estatísticas do teste t, significa que é possível corrigir as estimativas da concentração de sólidos totais com elevado grau de </w:t>
      </w:r>
      <w:r w:rsidRPr="00650A65">
        <w:rPr>
          <w:rFonts w:ascii="Garamond" w:hAnsi="Garamond"/>
          <w:sz w:val="20"/>
          <w:szCs w:val="20"/>
        </w:rPr>
        <w:lastRenderedPageBreak/>
        <w:t xml:space="preserve">confiança. Ademais, essa subestimativa pode ser evitada ou minimizada via adoção de cuidados durante o fracionamento. Segundo verificamos, durante o </w:t>
      </w:r>
      <w:proofErr w:type="spellStart"/>
      <w:r w:rsidRPr="00650A65">
        <w:rPr>
          <w:rFonts w:ascii="Garamond" w:hAnsi="Garamond"/>
          <w:sz w:val="20"/>
          <w:szCs w:val="20"/>
        </w:rPr>
        <w:t>vertimento</w:t>
      </w:r>
      <w:proofErr w:type="spellEnd"/>
      <w:r w:rsidRPr="00650A65">
        <w:rPr>
          <w:rFonts w:ascii="Garamond" w:hAnsi="Garamond"/>
          <w:sz w:val="20"/>
          <w:szCs w:val="20"/>
        </w:rPr>
        <w:t xml:space="preserve"> da suspensão para dentro do reservatório do </w:t>
      </w:r>
      <w:proofErr w:type="spellStart"/>
      <w:r w:rsidRPr="00650A65">
        <w:rPr>
          <w:rFonts w:ascii="Garamond" w:hAnsi="Garamond"/>
          <w:sz w:val="20"/>
          <w:szCs w:val="20"/>
        </w:rPr>
        <w:t>fracionador</w:t>
      </w:r>
      <w:proofErr w:type="spellEnd"/>
      <w:r w:rsidRPr="00650A65">
        <w:rPr>
          <w:rFonts w:ascii="Garamond" w:hAnsi="Garamond"/>
          <w:sz w:val="20"/>
          <w:szCs w:val="20"/>
        </w:rPr>
        <w:t xml:space="preserve">, partículas de maior diâmetro tendem a permanecer no interior do recipiente onde a suspensão estava armazenada. Para evitar ou minimizar isso é preciso agitar vigorosamente o recipiente e verter a suspensão rapidamente. Uma solução adicional é realizar a lavagem do recipiente usando volume de água conhecido e então verter a nova suspensão no </w:t>
      </w:r>
      <w:proofErr w:type="spellStart"/>
      <w:r w:rsidRPr="00650A65">
        <w:rPr>
          <w:rFonts w:ascii="Garamond" w:hAnsi="Garamond"/>
          <w:sz w:val="20"/>
          <w:szCs w:val="20"/>
        </w:rPr>
        <w:t>fracionador</w:t>
      </w:r>
      <w:proofErr w:type="spellEnd"/>
      <w:r w:rsidRPr="00650A65">
        <w:rPr>
          <w:rFonts w:ascii="Garamond" w:hAnsi="Garamond"/>
          <w:sz w:val="20"/>
          <w:szCs w:val="20"/>
        </w:rPr>
        <w:t>.</w:t>
      </w:r>
    </w:p>
    <w:p w14:paraId="6E3236A0" w14:textId="77777777" w:rsidR="00C25A5C" w:rsidRPr="007553B8" w:rsidRDefault="00C25A5C" w:rsidP="00C25A5C">
      <w:pPr>
        <w:ind w:firstLine="709"/>
        <w:jc w:val="both"/>
        <w:rPr>
          <w:rFonts w:ascii="Garamond" w:hAnsi="Garamond"/>
          <w:sz w:val="20"/>
          <w:szCs w:val="20"/>
        </w:rPr>
        <w:sectPr w:rsidR="00C25A5C" w:rsidRPr="007553B8" w:rsidSect="00164906">
          <w:type w:val="continuous"/>
          <w:pgSz w:w="11906" w:h="16838" w:code="9"/>
          <w:pgMar w:top="1418" w:right="1134" w:bottom="1418" w:left="1134" w:header="709" w:footer="709" w:gutter="0"/>
          <w:lnNumType w:countBy="1" w:restart="continuous"/>
          <w:cols w:num="2" w:space="454"/>
          <w:docGrid w:linePitch="360"/>
        </w:sectPr>
      </w:pPr>
    </w:p>
    <w:p w14:paraId="17667BDB" w14:textId="77777777" w:rsidR="00C25A5C" w:rsidRDefault="00C25A5C" w:rsidP="00C25A5C">
      <w:pPr>
        <w:rPr>
          <w:rFonts w:ascii="Garamond" w:hAnsi="Garamond"/>
          <w:noProof/>
          <w:sz w:val="20"/>
          <w:szCs w:val="20"/>
        </w:rPr>
      </w:pPr>
    </w:p>
    <w:p w14:paraId="51AA5168" w14:textId="77777777" w:rsidR="00C25A5C" w:rsidRPr="007553B8" w:rsidRDefault="00C25A5C" w:rsidP="00C25A5C">
      <w:pPr>
        <w:rPr>
          <w:rFonts w:ascii="Garamond" w:hAnsi="Garamond"/>
          <w:sz w:val="20"/>
          <w:szCs w:val="20"/>
        </w:rPr>
        <w:sectPr w:rsidR="00C25A5C" w:rsidRPr="007553B8" w:rsidSect="00164906">
          <w:type w:val="continuous"/>
          <w:pgSz w:w="11906" w:h="16838" w:code="9"/>
          <w:pgMar w:top="1418" w:right="1134" w:bottom="1418" w:left="1134" w:header="709" w:footer="709" w:gutter="0"/>
          <w:lnNumType w:countBy="1" w:restart="continuous"/>
          <w:cols w:space="454"/>
          <w:docGrid w:linePitch="360"/>
        </w:sectPr>
      </w:pPr>
    </w:p>
    <w:p w14:paraId="61C98219" w14:textId="77777777" w:rsidR="00C25A5C" w:rsidRPr="00C25A5C" w:rsidRDefault="00C25A5C" w:rsidP="00C25A5C">
      <w:pPr>
        <w:pStyle w:val="TableCaption"/>
        <w:spacing w:after="0"/>
        <w:jc w:val="both"/>
        <w:rPr>
          <w:rFonts w:ascii="Garamond" w:hAnsi="Garamond"/>
          <w:lang w:val="pt-BR"/>
        </w:rPr>
      </w:pPr>
      <w:r w:rsidRPr="00C25A5C">
        <w:rPr>
          <w:rFonts w:ascii="Garamond" w:hAnsi="Garamond"/>
          <w:b/>
          <w:bCs/>
          <w:i w:val="0"/>
          <w:sz w:val="18"/>
          <w:szCs w:val="18"/>
          <w:lang w:val="pt-BR"/>
        </w:rPr>
        <w:lastRenderedPageBreak/>
        <w:t xml:space="preserve">Tabela 5 – Concentração de sólidos totais nas amostras obtidas, usando o </w:t>
      </w:r>
      <w:proofErr w:type="spellStart"/>
      <w:r w:rsidRPr="00C25A5C">
        <w:rPr>
          <w:rFonts w:ascii="Garamond" w:hAnsi="Garamond"/>
          <w:b/>
          <w:bCs/>
          <w:i w:val="0"/>
          <w:sz w:val="18"/>
          <w:szCs w:val="18"/>
          <w:lang w:val="pt-BR"/>
        </w:rPr>
        <w:t>fracionador</w:t>
      </w:r>
      <w:proofErr w:type="spellEnd"/>
      <w:r w:rsidRPr="00C25A5C">
        <w:rPr>
          <w:rFonts w:ascii="Garamond" w:hAnsi="Garamond"/>
          <w:b/>
          <w:bCs/>
          <w:i w:val="0"/>
          <w:sz w:val="18"/>
          <w:szCs w:val="18"/>
          <w:lang w:val="pt-BR"/>
        </w:rPr>
        <w:t>, de três suspensões com concentração de sólidos totais de 2, 10 e 50 g L</w:t>
      </w:r>
      <w:r w:rsidRPr="00C25A5C">
        <w:rPr>
          <w:rFonts w:ascii="Garamond" w:hAnsi="Garamond"/>
          <w:b/>
          <w:bCs/>
          <w:i w:val="0"/>
          <w:sz w:val="18"/>
          <w:szCs w:val="18"/>
          <w:vertAlign w:val="superscript"/>
          <w:lang w:val="pt-BR"/>
        </w:rPr>
        <w:t>-1</w:t>
      </w:r>
      <w:r w:rsidRPr="00C25A5C">
        <w:rPr>
          <w:rFonts w:ascii="Garamond" w:hAnsi="Garamond"/>
          <w:b/>
          <w:bCs/>
          <w:i w:val="0"/>
          <w:sz w:val="18"/>
          <w:szCs w:val="18"/>
          <w:lang w:val="pt-BR"/>
        </w:rPr>
        <w:t xml:space="preserve">. Estatísticas: DP – desvio padrão, CV – coeficiente de variação, EM – erro médio, </w:t>
      </w:r>
      <w:r w:rsidRPr="00C25A5C">
        <w:rPr>
          <w:rFonts w:ascii="Garamond" w:hAnsi="Garamond"/>
          <w:b/>
          <w:bCs/>
          <w:iCs/>
          <w:sz w:val="18"/>
          <w:szCs w:val="18"/>
          <w:lang w:val="pt-BR"/>
        </w:rPr>
        <w:t>t</w:t>
      </w:r>
      <w:r w:rsidRPr="00C25A5C">
        <w:rPr>
          <w:rFonts w:ascii="Garamond" w:hAnsi="Garamond"/>
          <w:b/>
          <w:bCs/>
          <w:i w:val="0"/>
          <w:sz w:val="18"/>
          <w:szCs w:val="18"/>
          <w:vertAlign w:val="subscript"/>
          <w:lang w:val="pt-BR"/>
        </w:rPr>
        <w:t>1</w:t>
      </w:r>
      <w:r w:rsidRPr="00C25A5C">
        <w:rPr>
          <w:rFonts w:ascii="Garamond" w:hAnsi="Garamond"/>
          <w:b/>
          <w:bCs/>
          <w:i w:val="0"/>
          <w:sz w:val="18"/>
          <w:szCs w:val="18"/>
          <w:lang w:val="pt-BR"/>
        </w:rPr>
        <w:t xml:space="preserve"> e </w:t>
      </w:r>
      <w:r w:rsidRPr="00C25A5C">
        <w:rPr>
          <w:rFonts w:ascii="Garamond" w:hAnsi="Garamond"/>
          <w:b/>
          <w:bCs/>
          <w:iCs/>
          <w:sz w:val="18"/>
          <w:szCs w:val="18"/>
          <w:lang w:val="pt-BR"/>
        </w:rPr>
        <w:t>t</w:t>
      </w:r>
      <w:r w:rsidRPr="00C25A5C">
        <w:rPr>
          <w:rFonts w:ascii="Garamond" w:hAnsi="Garamond"/>
          <w:b/>
          <w:bCs/>
          <w:i w:val="0"/>
          <w:sz w:val="18"/>
          <w:szCs w:val="18"/>
          <w:vertAlign w:val="subscript"/>
          <w:lang w:val="pt-BR"/>
        </w:rPr>
        <w:t>2</w:t>
      </w:r>
      <w:r w:rsidRPr="00C25A5C">
        <w:rPr>
          <w:rFonts w:ascii="Garamond" w:hAnsi="Garamond"/>
          <w:b/>
          <w:bCs/>
          <w:i w:val="0"/>
          <w:sz w:val="18"/>
          <w:szCs w:val="18"/>
          <w:lang w:val="pt-BR"/>
        </w:rPr>
        <w:t xml:space="preserve"> – estatística do teste </w:t>
      </w:r>
      <w:proofErr w:type="gramStart"/>
      <w:r w:rsidRPr="00C25A5C">
        <w:rPr>
          <w:rFonts w:ascii="Garamond" w:hAnsi="Garamond"/>
          <w:b/>
          <w:bCs/>
          <w:iCs/>
          <w:sz w:val="18"/>
          <w:szCs w:val="18"/>
          <w:lang w:val="pt-BR"/>
        </w:rPr>
        <w:t>t</w:t>
      </w:r>
      <w:proofErr w:type="gramEnd"/>
      <w:r w:rsidRPr="00C25A5C">
        <w:rPr>
          <w:rFonts w:ascii="Garamond" w:hAnsi="Garamond"/>
          <w:b/>
          <w:bCs/>
          <w:i w:val="0"/>
          <w:sz w:val="18"/>
          <w:szCs w:val="18"/>
          <w:lang w:val="pt-BR"/>
        </w:rPr>
        <w:t xml:space="preserve"> para uma amostra e duas amostras pareadas, </w:t>
      </w:r>
      <w:r w:rsidRPr="00C25A5C">
        <w:rPr>
          <w:rFonts w:ascii="Garamond" w:hAnsi="Garamond"/>
          <w:b/>
          <w:bCs/>
          <w:iCs/>
          <w:sz w:val="18"/>
          <w:szCs w:val="18"/>
          <w:lang w:val="pt-BR"/>
        </w:rPr>
        <w:t>P</w:t>
      </w:r>
      <w:r w:rsidRPr="00C25A5C">
        <w:rPr>
          <w:rFonts w:ascii="Garamond" w:hAnsi="Garamond"/>
          <w:b/>
          <w:bCs/>
          <w:i w:val="0"/>
          <w:sz w:val="18"/>
          <w:szCs w:val="18"/>
          <w:vertAlign w:val="subscript"/>
          <w:lang w:val="pt-BR"/>
        </w:rPr>
        <w:t>1</w:t>
      </w:r>
      <w:r w:rsidRPr="00C25A5C">
        <w:rPr>
          <w:rFonts w:ascii="Garamond" w:hAnsi="Garamond"/>
          <w:b/>
          <w:bCs/>
          <w:i w:val="0"/>
          <w:sz w:val="18"/>
          <w:szCs w:val="18"/>
          <w:lang w:val="pt-BR"/>
        </w:rPr>
        <w:t xml:space="preserve"> e </w:t>
      </w:r>
      <w:r w:rsidRPr="00C25A5C">
        <w:rPr>
          <w:rFonts w:ascii="Garamond" w:hAnsi="Garamond"/>
          <w:b/>
          <w:bCs/>
          <w:iCs/>
          <w:sz w:val="18"/>
          <w:szCs w:val="18"/>
          <w:lang w:val="pt-BR"/>
        </w:rPr>
        <w:t>P</w:t>
      </w:r>
      <w:r w:rsidRPr="00C25A5C">
        <w:rPr>
          <w:rFonts w:ascii="Garamond" w:hAnsi="Garamond"/>
          <w:b/>
          <w:bCs/>
          <w:i w:val="0"/>
          <w:sz w:val="18"/>
          <w:szCs w:val="18"/>
          <w:vertAlign w:val="subscript"/>
          <w:lang w:val="pt-BR"/>
        </w:rPr>
        <w:t>2</w:t>
      </w:r>
      <w:r w:rsidRPr="00C25A5C">
        <w:rPr>
          <w:rFonts w:ascii="Garamond" w:hAnsi="Garamond"/>
          <w:b/>
          <w:bCs/>
          <w:i w:val="0"/>
          <w:sz w:val="18"/>
          <w:szCs w:val="18"/>
          <w:lang w:val="pt-BR"/>
        </w:rPr>
        <w:t xml:space="preserve"> – valor </w:t>
      </w:r>
      <w:r w:rsidRPr="00C25A5C">
        <w:rPr>
          <w:rFonts w:ascii="Garamond" w:hAnsi="Garamond"/>
          <w:b/>
          <w:bCs/>
          <w:iCs/>
          <w:sz w:val="18"/>
          <w:szCs w:val="18"/>
          <w:lang w:val="pt-BR"/>
        </w:rPr>
        <w:t>P</w:t>
      </w:r>
      <w:r w:rsidRPr="00C25A5C">
        <w:rPr>
          <w:rFonts w:ascii="Garamond" w:hAnsi="Garamond"/>
          <w:b/>
          <w:bCs/>
          <w:i w:val="0"/>
          <w:sz w:val="18"/>
          <w:szCs w:val="18"/>
          <w:lang w:val="pt-BR"/>
        </w:rPr>
        <w:t xml:space="preserve"> do teste </w:t>
      </w:r>
      <w:r w:rsidRPr="00C25A5C">
        <w:rPr>
          <w:rFonts w:ascii="Garamond" w:hAnsi="Garamond"/>
          <w:b/>
          <w:bCs/>
          <w:iCs/>
          <w:sz w:val="18"/>
          <w:szCs w:val="18"/>
          <w:lang w:val="pt-BR"/>
        </w:rPr>
        <w:t>t</w:t>
      </w:r>
      <w:r w:rsidRPr="00C25A5C">
        <w:rPr>
          <w:rFonts w:ascii="Garamond" w:hAnsi="Garamond"/>
          <w:b/>
          <w:bCs/>
          <w:i w:val="0"/>
          <w:sz w:val="18"/>
          <w:szCs w:val="18"/>
          <w:vertAlign w:val="subscript"/>
          <w:lang w:val="pt-BR"/>
        </w:rPr>
        <w:t>1</w:t>
      </w:r>
      <w:r w:rsidRPr="00C25A5C">
        <w:rPr>
          <w:rFonts w:ascii="Garamond" w:hAnsi="Garamond"/>
          <w:b/>
          <w:bCs/>
          <w:i w:val="0"/>
          <w:sz w:val="18"/>
          <w:szCs w:val="18"/>
          <w:lang w:val="pt-BR"/>
        </w:rPr>
        <w:t xml:space="preserve"> e </w:t>
      </w:r>
      <w:r w:rsidRPr="00C25A5C">
        <w:rPr>
          <w:rFonts w:ascii="Garamond" w:hAnsi="Garamond"/>
          <w:b/>
          <w:bCs/>
          <w:iCs/>
          <w:sz w:val="18"/>
          <w:szCs w:val="18"/>
          <w:lang w:val="pt-BR"/>
        </w:rPr>
        <w:t>t</w:t>
      </w:r>
      <w:r w:rsidRPr="00C25A5C">
        <w:rPr>
          <w:rFonts w:ascii="Garamond" w:hAnsi="Garamond"/>
          <w:b/>
          <w:bCs/>
          <w:i w:val="0"/>
          <w:sz w:val="18"/>
          <w:szCs w:val="18"/>
          <w:vertAlign w:val="subscript"/>
          <w:lang w:val="pt-BR"/>
        </w:rPr>
        <w:t>2</w:t>
      </w:r>
      <w:r w:rsidRPr="00C25A5C">
        <w:rPr>
          <w:rFonts w:ascii="Garamond" w:hAnsi="Garamond"/>
          <w:b/>
          <w:bCs/>
          <w:i w:val="0"/>
          <w:sz w:val="18"/>
          <w:szCs w:val="18"/>
          <w:lang w:val="pt-BR"/>
        </w:rPr>
        <w:t>.</w:t>
      </w:r>
    </w:p>
    <w:tbl>
      <w:tblPr>
        <w:tblW w:w="4895" w:type="pct"/>
        <w:tblInd w:w="108" w:type="dxa"/>
        <w:tblBorders>
          <w:top w:val="single" w:sz="6" w:space="0" w:color="000001"/>
          <w:bottom w:val="single" w:sz="2" w:space="0" w:color="FFFFFF"/>
          <w:insideH w:val="single" w:sz="2" w:space="0" w:color="FFFFFF"/>
        </w:tblBorders>
        <w:tblLook w:val="07E0" w:firstRow="1" w:lastRow="1" w:firstColumn="1" w:lastColumn="1" w:noHBand="1" w:noVBand="1"/>
      </w:tblPr>
      <w:tblGrid>
        <w:gridCol w:w="1297"/>
        <w:gridCol w:w="1296"/>
        <w:gridCol w:w="1303"/>
        <w:gridCol w:w="1389"/>
        <w:gridCol w:w="1385"/>
        <w:gridCol w:w="1386"/>
        <w:gridCol w:w="1380"/>
      </w:tblGrid>
      <w:tr w:rsidR="00C25A5C" w:rsidRPr="00C25A5C" w14:paraId="384176C5" w14:textId="77777777" w:rsidTr="00C25A5C">
        <w:tc>
          <w:tcPr>
            <w:tcW w:w="1309" w:type="dxa"/>
            <w:tcBorders>
              <w:top w:val="single" w:sz="6" w:space="0" w:color="000001"/>
              <w:bottom w:val="single" w:sz="2" w:space="0" w:color="FFFFFF"/>
            </w:tcBorders>
            <w:shd w:val="clear" w:color="auto" w:fill="auto"/>
            <w:vAlign w:val="center"/>
          </w:tcPr>
          <w:p w14:paraId="0A90DF9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bCs/>
                <w:szCs w:val="20"/>
                <w:lang w:val="pt-BR"/>
              </w:rPr>
              <w:t>Repetições</w:t>
            </w:r>
          </w:p>
        </w:tc>
        <w:tc>
          <w:tcPr>
            <w:tcW w:w="1326" w:type="dxa"/>
            <w:tcBorders>
              <w:top w:val="single" w:sz="6" w:space="0" w:color="000001"/>
              <w:bottom w:val="single" w:sz="2" w:space="0" w:color="FFFFFF"/>
            </w:tcBorders>
            <w:shd w:val="clear" w:color="auto" w:fill="auto"/>
            <w:vAlign w:val="center"/>
          </w:tcPr>
          <w:p w14:paraId="72DE438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 g L</w:t>
            </w:r>
            <w:r w:rsidRPr="00C25A5C">
              <w:rPr>
                <w:rFonts w:ascii="Garamond" w:hAnsi="Garamond"/>
                <w:szCs w:val="20"/>
                <w:vertAlign w:val="superscript"/>
                <w:lang w:val="pt-BR"/>
              </w:rPr>
              <w:t>-1</w:t>
            </w:r>
          </w:p>
        </w:tc>
        <w:tc>
          <w:tcPr>
            <w:tcW w:w="1333" w:type="dxa"/>
            <w:tcBorders>
              <w:top w:val="single" w:sz="6" w:space="0" w:color="000001"/>
              <w:bottom w:val="single" w:sz="2" w:space="0" w:color="FFFFFF"/>
            </w:tcBorders>
            <w:shd w:val="clear" w:color="auto" w:fill="auto"/>
            <w:vAlign w:val="center"/>
          </w:tcPr>
          <w:p w14:paraId="53D24BB1" w14:textId="77777777" w:rsidR="00C25A5C" w:rsidRPr="00C25A5C" w:rsidRDefault="00C25A5C" w:rsidP="00C25A5C">
            <w:pPr>
              <w:pStyle w:val="Compact"/>
              <w:spacing w:line="240" w:lineRule="auto"/>
              <w:jc w:val="center"/>
              <w:rPr>
                <w:rFonts w:ascii="Garamond" w:hAnsi="Garamond"/>
                <w:szCs w:val="20"/>
                <w:lang w:val="pt-BR"/>
              </w:rPr>
            </w:pPr>
          </w:p>
        </w:tc>
        <w:tc>
          <w:tcPr>
            <w:tcW w:w="1424" w:type="dxa"/>
            <w:tcBorders>
              <w:top w:val="single" w:sz="6" w:space="0" w:color="000001"/>
              <w:bottom w:val="single" w:sz="2" w:space="0" w:color="FFFFFF"/>
            </w:tcBorders>
            <w:shd w:val="clear" w:color="auto" w:fill="auto"/>
            <w:vAlign w:val="center"/>
          </w:tcPr>
          <w:p w14:paraId="45AEAC7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10 g L</w:t>
            </w:r>
            <w:r w:rsidRPr="00C25A5C">
              <w:rPr>
                <w:rFonts w:ascii="Garamond" w:hAnsi="Garamond"/>
                <w:szCs w:val="20"/>
                <w:vertAlign w:val="superscript"/>
                <w:lang w:val="pt-BR"/>
              </w:rPr>
              <w:t>-1</w:t>
            </w:r>
          </w:p>
        </w:tc>
        <w:tc>
          <w:tcPr>
            <w:tcW w:w="1420" w:type="dxa"/>
            <w:tcBorders>
              <w:top w:val="single" w:sz="6" w:space="0" w:color="000001"/>
              <w:bottom w:val="single" w:sz="2" w:space="0" w:color="FFFFFF"/>
            </w:tcBorders>
            <w:shd w:val="clear" w:color="auto" w:fill="auto"/>
            <w:vAlign w:val="center"/>
          </w:tcPr>
          <w:p w14:paraId="591BA2BB" w14:textId="77777777" w:rsidR="00C25A5C" w:rsidRPr="00C25A5C" w:rsidRDefault="00C25A5C" w:rsidP="00C25A5C">
            <w:pPr>
              <w:pStyle w:val="Compact"/>
              <w:spacing w:line="240" w:lineRule="auto"/>
              <w:jc w:val="center"/>
              <w:rPr>
                <w:rFonts w:ascii="Garamond" w:hAnsi="Garamond"/>
                <w:szCs w:val="20"/>
                <w:lang w:val="pt-BR"/>
              </w:rPr>
            </w:pPr>
          </w:p>
        </w:tc>
        <w:tc>
          <w:tcPr>
            <w:tcW w:w="1421" w:type="dxa"/>
            <w:tcBorders>
              <w:top w:val="single" w:sz="6" w:space="0" w:color="000001"/>
              <w:bottom w:val="single" w:sz="2" w:space="0" w:color="FFFFFF"/>
            </w:tcBorders>
            <w:shd w:val="clear" w:color="auto" w:fill="auto"/>
            <w:vAlign w:val="center"/>
          </w:tcPr>
          <w:p w14:paraId="143EB4AE"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50 g L</w:t>
            </w:r>
            <w:r w:rsidRPr="00C25A5C">
              <w:rPr>
                <w:rFonts w:ascii="Garamond" w:hAnsi="Garamond"/>
                <w:szCs w:val="20"/>
                <w:vertAlign w:val="superscript"/>
                <w:lang w:val="pt-BR"/>
              </w:rPr>
              <w:t>-1</w:t>
            </w:r>
          </w:p>
        </w:tc>
        <w:tc>
          <w:tcPr>
            <w:tcW w:w="1414" w:type="dxa"/>
            <w:tcBorders>
              <w:top w:val="single" w:sz="6" w:space="0" w:color="000001"/>
              <w:bottom w:val="single" w:sz="2" w:space="0" w:color="FFFFFF"/>
            </w:tcBorders>
            <w:shd w:val="clear" w:color="auto" w:fill="auto"/>
            <w:vAlign w:val="center"/>
          </w:tcPr>
          <w:p w14:paraId="44A63B65" w14:textId="77777777" w:rsidR="00C25A5C" w:rsidRPr="00C25A5C" w:rsidRDefault="00C25A5C" w:rsidP="00C25A5C">
            <w:pPr>
              <w:pStyle w:val="Compact"/>
              <w:spacing w:line="240" w:lineRule="auto"/>
              <w:jc w:val="center"/>
              <w:rPr>
                <w:rFonts w:ascii="Garamond" w:hAnsi="Garamond"/>
                <w:szCs w:val="20"/>
                <w:lang w:val="pt-BR"/>
              </w:rPr>
            </w:pPr>
          </w:p>
        </w:tc>
      </w:tr>
      <w:tr w:rsidR="00C25A5C" w:rsidRPr="00C25A5C" w14:paraId="25ED1AD6" w14:textId="77777777" w:rsidTr="003B1948">
        <w:tc>
          <w:tcPr>
            <w:tcW w:w="1309" w:type="dxa"/>
            <w:tcBorders>
              <w:top w:val="single" w:sz="6" w:space="0" w:color="000001"/>
              <w:bottom w:val="nil"/>
            </w:tcBorders>
            <w:shd w:val="clear" w:color="auto" w:fill="auto"/>
            <w:vAlign w:val="center"/>
          </w:tcPr>
          <w:p w14:paraId="42763EAE" w14:textId="77777777" w:rsidR="00C25A5C" w:rsidRPr="00C25A5C" w:rsidRDefault="00C25A5C" w:rsidP="00C25A5C">
            <w:pPr>
              <w:pStyle w:val="Compact"/>
              <w:spacing w:line="240" w:lineRule="auto"/>
              <w:jc w:val="center"/>
              <w:rPr>
                <w:rFonts w:ascii="Garamond" w:hAnsi="Garamond"/>
                <w:szCs w:val="20"/>
              </w:rPr>
            </w:pPr>
          </w:p>
        </w:tc>
        <w:tc>
          <w:tcPr>
            <w:tcW w:w="1326" w:type="dxa"/>
            <w:tcBorders>
              <w:top w:val="single" w:sz="6" w:space="0" w:color="000001"/>
              <w:bottom w:val="nil"/>
            </w:tcBorders>
            <w:shd w:val="clear" w:color="auto" w:fill="auto"/>
            <w:vAlign w:val="center"/>
          </w:tcPr>
          <w:p w14:paraId="4D4F6E41"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A</w:t>
            </w:r>
          </w:p>
        </w:tc>
        <w:tc>
          <w:tcPr>
            <w:tcW w:w="1333" w:type="dxa"/>
            <w:tcBorders>
              <w:top w:val="single" w:sz="6" w:space="0" w:color="000001"/>
              <w:bottom w:val="nil"/>
            </w:tcBorders>
            <w:shd w:val="clear" w:color="auto" w:fill="auto"/>
            <w:vAlign w:val="center"/>
          </w:tcPr>
          <w:p w14:paraId="7B4593AB"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B</w:t>
            </w:r>
          </w:p>
        </w:tc>
        <w:tc>
          <w:tcPr>
            <w:tcW w:w="1424" w:type="dxa"/>
            <w:tcBorders>
              <w:top w:val="single" w:sz="6" w:space="0" w:color="000001"/>
              <w:bottom w:val="nil"/>
            </w:tcBorders>
            <w:shd w:val="clear" w:color="auto" w:fill="auto"/>
            <w:vAlign w:val="center"/>
          </w:tcPr>
          <w:p w14:paraId="373F021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A</w:t>
            </w:r>
          </w:p>
        </w:tc>
        <w:tc>
          <w:tcPr>
            <w:tcW w:w="1420" w:type="dxa"/>
            <w:tcBorders>
              <w:top w:val="single" w:sz="6" w:space="0" w:color="000001"/>
              <w:bottom w:val="nil"/>
            </w:tcBorders>
            <w:shd w:val="clear" w:color="auto" w:fill="auto"/>
            <w:vAlign w:val="center"/>
          </w:tcPr>
          <w:p w14:paraId="073F95F5"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B</w:t>
            </w:r>
          </w:p>
        </w:tc>
        <w:tc>
          <w:tcPr>
            <w:tcW w:w="1421" w:type="dxa"/>
            <w:tcBorders>
              <w:top w:val="single" w:sz="6" w:space="0" w:color="000001"/>
              <w:bottom w:val="nil"/>
            </w:tcBorders>
            <w:shd w:val="clear" w:color="auto" w:fill="auto"/>
            <w:vAlign w:val="center"/>
          </w:tcPr>
          <w:p w14:paraId="2D687F91"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A</w:t>
            </w:r>
          </w:p>
        </w:tc>
        <w:tc>
          <w:tcPr>
            <w:tcW w:w="1414" w:type="dxa"/>
            <w:tcBorders>
              <w:top w:val="single" w:sz="6" w:space="0" w:color="000001"/>
              <w:bottom w:val="nil"/>
            </w:tcBorders>
            <w:shd w:val="clear" w:color="auto" w:fill="auto"/>
            <w:vAlign w:val="center"/>
          </w:tcPr>
          <w:p w14:paraId="1CF2B3E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B</w:t>
            </w:r>
          </w:p>
        </w:tc>
      </w:tr>
      <w:tr w:rsidR="00C25A5C" w:rsidRPr="00C25A5C" w14:paraId="1E0DF963" w14:textId="77777777" w:rsidTr="003B1948">
        <w:tc>
          <w:tcPr>
            <w:tcW w:w="1309" w:type="dxa"/>
            <w:tcBorders>
              <w:top w:val="nil"/>
              <w:bottom w:val="nil"/>
            </w:tcBorders>
            <w:shd w:val="clear" w:color="auto" w:fill="auto"/>
            <w:vAlign w:val="center"/>
          </w:tcPr>
          <w:p w14:paraId="142B3CC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w:t>
            </w:r>
          </w:p>
        </w:tc>
        <w:tc>
          <w:tcPr>
            <w:tcW w:w="1326" w:type="dxa"/>
            <w:tcBorders>
              <w:top w:val="nil"/>
              <w:bottom w:val="nil"/>
            </w:tcBorders>
            <w:shd w:val="clear" w:color="auto" w:fill="auto"/>
            <w:vAlign w:val="center"/>
          </w:tcPr>
          <w:p w14:paraId="59C6E772"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1,97</w:t>
            </w:r>
          </w:p>
        </w:tc>
        <w:tc>
          <w:tcPr>
            <w:tcW w:w="1333" w:type="dxa"/>
            <w:tcBorders>
              <w:top w:val="nil"/>
              <w:bottom w:val="nil"/>
            </w:tcBorders>
            <w:shd w:val="clear" w:color="auto" w:fill="auto"/>
            <w:vAlign w:val="center"/>
          </w:tcPr>
          <w:p w14:paraId="3EA9DBC1"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1,98</w:t>
            </w:r>
          </w:p>
        </w:tc>
        <w:tc>
          <w:tcPr>
            <w:tcW w:w="1424" w:type="dxa"/>
            <w:tcBorders>
              <w:top w:val="nil"/>
              <w:bottom w:val="nil"/>
            </w:tcBorders>
            <w:shd w:val="clear" w:color="auto" w:fill="auto"/>
            <w:vAlign w:val="center"/>
          </w:tcPr>
          <w:p w14:paraId="15603EB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9,99</w:t>
            </w:r>
          </w:p>
        </w:tc>
        <w:tc>
          <w:tcPr>
            <w:tcW w:w="1420" w:type="dxa"/>
            <w:tcBorders>
              <w:top w:val="nil"/>
              <w:bottom w:val="nil"/>
            </w:tcBorders>
            <w:shd w:val="clear" w:color="auto" w:fill="auto"/>
            <w:vAlign w:val="center"/>
          </w:tcPr>
          <w:p w14:paraId="28522CB9"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9,99</w:t>
            </w:r>
          </w:p>
        </w:tc>
        <w:tc>
          <w:tcPr>
            <w:tcW w:w="1421" w:type="dxa"/>
            <w:tcBorders>
              <w:top w:val="nil"/>
              <w:bottom w:val="nil"/>
            </w:tcBorders>
            <w:shd w:val="clear" w:color="auto" w:fill="auto"/>
            <w:vAlign w:val="center"/>
          </w:tcPr>
          <w:p w14:paraId="738A8AE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48,52</w:t>
            </w:r>
          </w:p>
        </w:tc>
        <w:tc>
          <w:tcPr>
            <w:tcW w:w="1414" w:type="dxa"/>
            <w:tcBorders>
              <w:top w:val="nil"/>
              <w:bottom w:val="nil"/>
            </w:tcBorders>
            <w:shd w:val="clear" w:color="auto" w:fill="auto"/>
            <w:vAlign w:val="center"/>
          </w:tcPr>
          <w:p w14:paraId="25007825"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47,84</w:t>
            </w:r>
          </w:p>
        </w:tc>
      </w:tr>
      <w:tr w:rsidR="00C25A5C" w:rsidRPr="00C25A5C" w14:paraId="75B52137" w14:textId="77777777" w:rsidTr="003B1948">
        <w:tc>
          <w:tcPr>
            <w:tcW w:w="1309" w:type="dxa"/>
            <w:tcBorders>
              <w:top w:val="nil"/>
              <w:bottom w:val="nil"/>
            </w:tcBorders>
            <w:shd w:val="clear" w:color="auto" w:fill="auto"/>
            <w:vAlign w:val="center"/>
          </w:tcPr>
          <w:p w14:paraId="19250B8E"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w:t>
            </w:r>
          </w:p>
        </w:tc>
        <w:tc>
          <w:tcPr>
            <w:tcW w:w="1326" w:type="dxa"/>
            <w:tcBorders>
              <w:top w:val="nil"/>
              <w:bottom w:val="nil"/>
            </w:tcBorders>
            <w:shd w:val="clear" w:color="auto" w:fill="auto"/>
            <w:vAlign w:val="center"/>
          </w:tcPr>
          <w:p w14:paraId="3D391017"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1,99</w:t>
            </w:r>
          </w:p>
        </w:tc>
        <w:tc>
          <w:tcPr>
            <w:tcW w:w="1333" w:type="dxa"/>
            <w:tcBorders>
              <w:top w:val="nil"/>
              <w:bottom w:val="nil"/>
            </w:tcBorders>
            <w:shd w:val="clear" w:color="auto" w:fill="auto"/>
            <w:vAlign w:val="center"/>
          </w:tcPr>
          <w:p w14:paraId="512B237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2,01</w:t>
            </w:r>
          </w:p>
        </w:tc>
        <w:tc>
          <w:tcPr>
            <w:tcW w:w="1424" w:type="dxa"/>
            <w:tcBorders>
              <w:top w:val="nil"/>
              <w:bottom w:val="nil"/>
            </w:tcBorders>
            <w:shd w:val="clear" w:color="auto" w:fill="auto"/>
            <w:vAlign w:val="center"/>
          </w:tcPr>
          <w:p w14:paraId="7EFC4F4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9,75</w:t>
            </w:r>
          </w:p>
        </w:tc>
        <w:tc>
          <w:tcPr>
            <w:tcW w:w="1420" w:type="dxa"/>
            <w:tcBorders>
              <w:top w:val="nil"/>
              <w:bottom w:val="nil"/>
            </w:tcBorders>
            <w:shd w:val="clear" w:color="auto" w:fill="auto"/>
            <w:vAlign w:val="center"/>
          </w:tcPr>
          <w:p w14:paraId="307AB987"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9,82</w:t>
            </w:r>
          </w:p>
        </w:tc>
        <w:tc>
          <w:tcPr>
            <w:tcW w:w="1421" w:type="dxa"/>
            <w:tcBorders>
              <w:top w:val="nil"/>
              <w:bottom w:val="nil"/>
            </w:tcBorders>
            <w:shd w:val="clear" w:color="auto" w:fill="auto"/>
            <w:vAlign w:val="center"/>
          </w:tcPr>
          <w:p w14:paraId="6F2C3C3E"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49,43</w:t>
            </w:r>
          </w:p>
        </w:tc>
        <w:tc>
          <w:tcPr>
            <w:tcW w:w="1414" w:type="dxa"/>
            <w:tcBorders>
              <w:top w:val="nil"/>
              <w:bottom w:val="nil"/>
            </w:tcBorders>
            <w:shd w:val="clear" w:color="auto" w:fill="auto"/>
            <w:vAlign w:val="center"/>
          </w:tcPr>
          <w:p w14:paraId="0F100C5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48,72</w:t>
            </w:r>
          </w:p>
        </w:tc>
      </w:tr>
      <w:tr w:rsidR="00C25A5C" w:rsidRPr="00C25A5C" w14:paraId="7F309181" w14:textId="77777777" w:rsidTr="003B1948">
        <w:tc>
          <w:tcPr>
            <w:tcW w:w="1309" w:type="dxa"/>
            <w:tcBorders>
              <w:top w:val="nil"/>
              <w:bottom w:val="nil"/>
            </w:tcBorders>
            <w:shd w:val="clear" w:color="auto" w:fill="auto"/>
            <w:vAlign w:val="center"/>
          </w:tcPr>
          <w:p w14:paraId="40C8381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w:t>
            </w:r>
          </w:p>
        </w:tc>
        <w:tc>
          <w:tcPr>
            <w:tcW w:w="1326" w:type="dxa"/>
            <w:tcBorders>
              <w:top w:val="nil"/>
              <w:bottom w:val="nil"/>
            </w:tcBorders>
            <w:shd w:val="clear" w:color="auto" w:fill="auto"/>
            <w:vAlign w:val="center"/>
          </w:tcPr>
          <w:p w14:paraId="5C1D710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1,95</w:t>
            </w:r>
          </w:p>
        </w:tc>
        <w:tc>
          <w:tcPr>
            <w:tcW w:w="1333" w:type="dxa"/>
            <w:tcBorders>
              <w:top w:val="nil"/>
              <w:bottom w:val="nil"/>
            </w:tcBorders>
            <w:shd w:val="clear" w:color="auto" w:fill="auto"/>
            <w:vAlign w:val="center"/>
          </w:tcPr>
          <w:p w14:paraId="7086C242"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1,93</w:t>
            </w:r>
          </w:p>
        </w:tc>
        <w:tc>
          <w:tcPr>
            <w:tcW w:w="1424" w:type="dxa"/>
            <w:tcBorders>
              <w:top w:val="nil"/>
              <w:bottom w:val="nil"/>
            </w:tcBorders>
            <w:shd w:val="clear" w:color="auto" w:fill="auto"/>
            <w:vAlign w:val="center"/>
          </w:tcPr>
          <w:p w14:paraId="7CD7433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9,90</w:t>
            </w:r>
          </w:p>
        </w:tc>
        <w:tc>
          <w:tcPr>
            <w:tcW w:w="1420" w:type="dxa"/>
            <w:tcBorders>
              <w:top w:val="nil"/>
              <w:bottom w:val="nil"/>
            </w:tcBorders>
            <w:shd w:val="clear" w:color="auto" w:fill="auto"/>
            <w:vAlign w:val="center"/>
          </w:tcPr>
          <w:p w14:paraId="693A0B03"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9,71</w:t>
            </w:r>
          </w:p>
        </w:tc>
        <w:tc>
          <w:tcPr>
            <w:tcW w:w="1421" w:type="dxa"/>
            <w:tcBorders>
              <w:top w:val="nil"/>
              <w:bottom w:val="nil"/>
            </w:tcBorders>
            <w:shd w:val="clear" w:color="auto" w:fill="auto"/>
            <w:vAlign w:val="center"/>
          </w:tcPr>
          <w:p w14:paraId="72C56C4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49,57</w:t>
            </w:r>
          </w:p>
        </w:tc>
        <w:tc>
          <w:tcPr>
            <w:tcW w:w="1414" w:type="dxa"/>
            <w:tcBorders>
              <w:top w:val="nil"/>
              <w:bottom w:val="nil"/>
            </w:tcBorders>
            <w:shd w:val="clear" w:color="auto" w:fill="auto"/>
            <w:vAlign w:val="center"/>
          </w:tcPr>
          <w:p w14:paraId="1AD8834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48,59</w:t>
            </w:r>
          </w:p>
        </w:tc>
      </w:tr>
      <w:tr w:rsidR="00C25A5C" w:rsidRPr="00C25A5C" w14:paraId="14988C1C" w14:textId="77777777" w:rsidTr="003B1948">
        <w:tc>
          <w:tcPr>
            <w:tcW w:w="1309" w:type="dxa"/>
            <w:tcBorders>
              <w:top w:val="nil"/>
              <w:bottom w:val="nil"/>
            </w:tcBorders>
            <w:shd w:val="clear" w:color="auto" w:fill="auto"/>
            <w:vAlign w:val="center"/>
          </w:tcPr>
          <w:p w14:paraId="054AFED9"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w:t>
            </w:r>
          </w:p>
        </w:tc>
        <w:tc>
          <w:tcPr>
            <w:tcW w:w="1326" w:type="dxa"/>
            <w:tcBorders>
              <w:top w:val="nil"/>
              <w:bottom w:val="nil"/>
            </w:tcBorders>
            <w:shd w:val="clear" w:color="auto" w:fill="auto"/>
            <w:vAlign w:val="center"/>
          </w:tcPr>
          <w:p w14:paraId="291F7D69"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2,03</w:t>
            </w:r>
          </w:p>
        </w:tc>
        <w:tc>
          <w:tcPr>
            <w:tcW w:w="1333" w:type="dxa"/>
            <w:tcBorders>
              <w:top w:val="nil"/>
              <w:bottom w:val="nil"/>
            </w:tcBorders>
            <w:shd w:val="clear" w:color="auto" w:fill="auto"/>
            <w:vAlign w:val="center"/>
          </w:tcPr>
          <w:p w14:paraId="381AEFE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1,91</w:t>
            </w:r>
          </w:p>
        </w:tc>
        <w:tc>
          <w:tcPr>
            <w:tcW w:w="1424" w:type="dxa"/>
            <w:tcBorders>
              <w:top w:val="nil"/>
              <w:bottom w:val="nil"/>
            </w:tcBorders>
            <w:shd w:val="clear" w:color="auto" w:fill="auto"/>
            <w:vAlign w:val="center"/>
          </w:tcPr>
          <w:p w14:paraId="7C73153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9,84</w:t>
            </w:r>
          </w:p>
        </w:tc>
        <w:tc>
          <w:tcPr>
            <w:tcW w:w="1420" w:type="dxa"/>
            <w:tcBorders>
              <w:top w:val="nil"/>
              <w:bottom w:val="nil"/>
            </w:tcBorders>
            <w:shd w:val="clear" w:color="auto" w:fill="auto"/>
            <w:vAlign w:val="center"/>
          </w:tcPr>
          <w:p w14:paraId="6601A8B5"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9,70</w:t>
            </w:r>
          </w:p>
        </w:tc>
        <w:tc>
          <w:tcPr>
            <w:tcW w:w="1421" w:type="dxa"/>
            <w:tcBorders>
              <w:top w:val="nil"/>
              <w:bottom w:val="nil"/>
            </w:tcBorders>
            <w:shd w:val="clear" w:color="auto" w:fill="auto"/>
            <w:vAlign w:val="center"/>
          </w:tcPr>
          <w:p w14:paraId="68B21DC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50,40</w:t>
            </w:r>
          </w:p>
        </w:tc>
        <w:tc>
          <w:tcPr>
            <w:tcW w:w="1414" w:type="dxa"/>
            <w:tcBorders>
              <w:top w:val="nil"/>
              <w:bottom w:val="nil"/>
            </w:tcBorders>
            <w:shd w:val="clear" w:color="auto" w:fill="auto"/>
            <w:vAlign w:val="center"/>
          </w:tcPr>
          <w:p w14:paraId="142CC54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48,11</w:t>
            </w:r>
          </w:p>
        </w:tc>
      </w:tr>
      <w:tr w:rsidR="00C25A5C" w:rsidRPr="00C25A5C" w14:paraId="72D3F47D" w14:textId="77777777" w:rsidTr="003B1948">
        <w:tc>
          <w:tcPr>
            <w:tcW w:w="1309" w:type="dxa"/>
            <w:tcBorders>
              <w:top w:val="nil"/>
              <w:bottom w:val="single" w:sz="6" w:space="0" w:color="000001"/>
            </w:tcBorders>
            <w:shd w:val="clear" w:color="auto" w:fill="auto"/>
            <w:vAlign w:val="center"/>
          </w:tcPr>
          <w:p w14:paraId="3B43CFCF"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w:t>
            </w:r>
          </w:p>
        </w:tc>
        <w:tc>
          <w:tcPr>
            <w:tcW w:w="1326" w:type="dxa"/>
            <w:tcBorders>
              <w:top w:val="nil"/>
              <w:bottom w:val="single" w:sz="6" w:space="0" w:color="000001"/>
            </w:tcBorders>
            <w:shd w:val="clear" w:color="auto" w:fill="auto"/>
            <w:vAlign w:val="center"/>
          </w:tcPr>
          <w:p w14:paraId="33881689"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2,01</w:t>
            </w:r>
          </w:p>
        </w:tc>
        <w:tc>
          <w:tcPr>
            <w:tcW w:w="1333" w:type="dxa"/>
            <w:tcBorders>
              <w:top w:val="nil"/>
              <w:bottom w:val="single" w:sz="6" w:space="0" w:color="000001"/>
            </w:tcBorders>
            <w:shd w:val="clear" w:color="auto" w:fill="auto"/>
            <w:vAlign w:val="center"/>
          </w:tcPr>
          <w:p w14:paraId="06D5538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1,96</w:t>
            </w:r>
          </w:p>
        </w:tc>
        <w:tc>
          <w:tcPr>
            <w:tcW w:w="1424" w:type="dxa"/>
            <w:tcBorders>
              <w:top w:val="nil"/>
              <w:bottom w:val="single" w:sz="6" w:space="0" w:color="000001"/>
            </w:tcBorders>
            <w:shd w:val="clear" w:color="auto" w:fill="auto"/>
            <w:vAlign w:val="center"/>
          </w:tcPr>
          <w:p w14:paraId="40F2EA2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9,96</w:t>
            </w:r>
          </w:p>
        </w:tc>
        <w:tc>
          <w:tcPr>
            <w:tcW w:w="1420" w:type="dxa"/>
            <w:tcBorders>
              <w:top w:val="nil"/>
              <w:bottom w:val="single" w:sz="6" w:space="0" w:color="000001"/>
            </w:tcBorders>
            <w:shd w:val="clear" w:color="auto" w:fill="auto"/>
            <w:vAlign w:val="center"/>
          </w:tcPr>
          <w:p w14:paraId="420E31F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9,90</w:t>
            </w:r>
          </w:p>
        </w:tc>
        <w:tc>
          <w:tcPr>
            <w:tcW w:w="1421" w:type="dxa"/>
            <w:tcBorders>
              <w:top w:val="nil"/>
              <w:bottom w:val="single" w:sz="6" w:space="0" w:color="000001"/>
            </w:tcBorders>
            <w:shd w:val="clear" w:color="auto" w:fill="auto"/>
            <w:vAlign w:val="center"/>
          </w:tcPr>
          <w:p w14:paraId="359F8901"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49,61</w:t>
            </w:r>
          </w:p>
        </w:tc>
        <w:tc>
          <w:tcPr>
            <w:tcW w:w="1414" w:type="dxa"/>
            <w:tcBorders>
              <w:top w:val="nil"/>
              <w:bottom w:val="single" w:sz="6" w:space="0" w:color="000001"/>
            </w:tcBorders>
            <w:shd w:val="clear" w:color="auto" w:fill="auto"/>
            <w:vAlign w:val="center"/>
          </w:tcPr>
          <w:p w14:paraId="4457AEA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49,39</w:t>
            </w:r>
          </w:p>
        </w:tc>
      </w:tr>
      <w:tr w:rsidR="00C25A5C" w:rsidRPr="00C25A5C" w14:paraId="74DD13F7" w14:textId="77777777" w:rsidTr="00C25A5C">
        <w:trPr>
          <w:cantSplit/>
        </w:trPr>
        <w:tc>
          <w:tcPr>
            <w:tcW w:w="1309" w:type="dxa"/>
            <w:tcBorders>
              <w:top w:val="single" w:sz="6" w:space="0" w:color="000001"/>
              <w:bottom w:val="single" w:sz="6" w:space="0" w:color="000001"/>
            </w:tcBorders>
            <w:shd w:val="clear" w:color="auto" w:fill="auto"/>
            <w:vAlign w:val="center"/>
          </w:tcPr>
          <w:p w14:paraId="4857459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bCs/>
                <w:szCs w:val="20"/>
                <w:lang w:val="pt-BR"/>
              </w:rPr>
              <w:t>Estatísticas</w:t>
            </w:r>
          </w:p>
        </w:tc>
        <w:tc>
          <w:tcPr>
            <w:tcW w:w="1326" w:type="dxa"/>
            <w:tcBorders>
              <w:top w:val="single" w:sz="6" w:space="0" w:color="000001"/>
              <w:bottom w:val="single" w:sz="6" w:space="0" w:color="000001"/>
            </w:tcBorders>
            <w:shd w:val="clear" w:color="auto" w:fill="auto"/>
            <w:vAlign w:val="center"/>
          </w:tcPr>
          <w:p w14:paraId="57166895" w14:textId="77777777" w:rsidR="00C25A5C" w:rsidRPr="00C25A5C" w:rsidRDefault="00C25A5C" w:rsidP="00C25A5C">
            <w:pPr>
              <w:pStyle w:val="Compact"/>
              <w:spacing w:line="240" w:lineRule="auto"/>
              <w:jc w:val="center"/>
              <w:rPr>
                <w:rFonts w:ascii="Garamond" w:hAnsi="Garamond"/>
                <w:szCs w:val="20"/>
                <w:lang w:val="pt-BR"/>
              </w:rPr>
            </w:pPr>
          </w:p>
        </w:tc>
        <w:tc>
          <w:tcPr>
            <w:tcW w:w="1333" w:type="dxa"/>
            <w:tcBorders>
              <w:top w:val="single" w:sz="6" w:space="0" w:color="000001"/>
              <w:bottom w:val="single" w:sz="6" w:space="0" w:color="000001"/>
            </w:tcBorders>
            <w:shd w:val="clear" w:color="auto" w:fill="auto"/>
            <w:vAlign w:val="center"/>
          </w:tcPr>
          <w:p w14:paraId="11B70016" w14:textId="77777777" w:rsidR="00C25A5C" w:rsidRPr="00C25A5C" w:rsidRDefault="00C25A5C" w:rsidP="00C25A5C">
            <w:pPr>
              <w:pStyle w:val="Compact"/>
              <w:spacing w:line="240" w:lineRule="auto"/>
              <w:jc w:val="center"/>
              <w:rPr>
                <w:rFonts w:ascii="Garamond" w:hAnsi="Garamond"/>
                <w:szCs w:val="20"/>
                <w:lang w:val="pt-BR"/>
              </w:rPr>
            </w:pPr>
          </w:p>
        </w:tc>
        <w:tc>
          <w:tcPr>
            <w:tcW w:w="1424" w:type="dxa"/>
            <w:tcBorders>
              <w:top w:val="single" w:sz="6" w:space="0" w:color="000001"/>
              <w:bottom w:val="single" w:sz="6" w:space="0" w:color="000001"/>
            </w:tcBorders>
            <w:shd w:val="clear" w:color="auto" w:fill="auto"/>
            <w:vAlign w:val="center"/>
          </w:tcPr>
          <w:p w14:paraId="348B0B4F" w14:textId="77777777" w:rsidR="00C25A5C" w:rsidRPr="00C25A5C" w:rsidRDefault="00C25A5C" w:rsidP="00C25A5C">
            <w:pPr>
              <w:pStyle w:val="Compact"/>
              <w:spacing w:line="240" w:lineRule="auto"/>
              <w:jc w:val="center"/>
              <w:rPr>
                <w:rFonts w:ascii="Garamond" w:hAnsi="Garamond"/>
                <w:szCs w:val="20"/>
                <w:lang w:val="pt-BR"/>
              </w:rPr>
            </w:pPr>
          </w:p>
        </w:tc>
        <w:tc>
          <w:tcPr>
            <w:tcW w:w="1420" w:type="dxa"/>
            <w:tcBorders>
              <w:top w:val="single" w:sz="6" w:space="0" w:color="000001"/>
              <w:bottom w:val="single" w:sz="6" w:space="0" w:color="000001"/>
            </w:tcBorders>
            <w:shd w:val="clear" w:color="auto" w:fill="auto"/>
            <w:vAlign w:val="center"/>
          </w:tcPr>
          <w:p w14:paraId="553D9BD5" w14:textId="77777777" w:rsidR="00C25A5C" w:rsidRPr="00C25A5C" w:rsidRDefault="00C25A5C" w:rsidP="00C25A5C">
            <w:pPr>
              <w:pStyle w:val="Compact"/>
              <w:spacing w:line="240" w:lineRule="auto"/>
              <w:jc w:val="center"/>
              <w:rPr>
                <w:rFonts w:ascii="Garamond" w:hAnsi="Garamond"/>
                <w:szCs w:val="20"/>
                <w:lang w:val="pt-BR"/>
              </w:rPr>
            </w:pPr>
          </w:p>
        </w:tc>
        <w:tc>
          <w:tcPr>
            <w:tcW w:w="1421" w:type="dxa"/>
            <w:tcBorders>
              <w:top w:val="single" w:sz="6" w:space="0" w:color="000001"/>
              <w:bottom w:val="single" w:sz="6" w:space="0" w:color="000001"/>
            </w:tcBorders>
            <w:shd w:val="clear" w:color="auto" w:fill="auto"/>
            <w:vAlign w:val="center"/>
          </w:tcPr>
          <w:p w14:paraId="379014D1" w14:textId="77777777" w:rsidR="00C25A5C" w:rsidRPr="00C25A5C" w:rsidRDefault="00C25A5C" w:rsidP="00C25A5C">
            <w:pPr>
              <w:pStyle w:val="Compact"/>
              <w:spacing w:line="240" w:lineRule="auto"/>
              <w:jc w:val="center"/>
              <w:rPr>
                <w:rFonts w:ascii="Garamond" w:hAnsi="Garamond"/>
                <w:szCs w:val="20"/>
                <w:lang w:val="pt-BR"/>
              </w:rPr>
            </w:pPr>
          </w:p>
        </w:tc>
        <w:tc>
          <w:tcPr>
            <w:tcW w:w="1414" w:type="dxa"/>
            <w:tcBorders>
              <w:top w:val="single" w:sz="6" w:space="0" w:color="000001"/>
              <w:bottom w:val="single" w:sz="6" w:space="0" w:color="000001"/>
            </w:tcBorders>
            <w:shd w:val="clear" w:color="auto" w:fill="auto"/>
            <w:vAlign w:val="center"/>
          </w:tcPr>
          <w:p w14:paraId="2D7B78FC" w14:textId="77777777" w:rsidR="00C25A5C" w:rsidRPr="00C25A5C" w:rsidRDefault="00C25A5C" w:rsidP="00C25A5C">
            <w:pPr>
              <w:pStyle w:val="Compact"/>
              <w:spacing w:line="240" w:lineRule="auto"/>
              <w:jc w:val="center"/>
              <w:rPr>
                <w:rFonts w:ascii="Garamond" w:hAnsi="Garamond"/>
                <w:szCs w:val="20"/>
                <w:lang w:val="pt-BR"/>
              </w:rPr>
            </w:pPr>
          </w:p>
        </w:tc>
      </w:tr>
      <w:tr w:rsidR="00C25A5C" w:rsidRPr="00C25A5C" w14:paraId="2CC785DC" w14:textId="77777777" w:rsidTr="003B1948">
        <w:tc>
          <w:tcPr>
            <w:tcW w:w="1309" w:type="dxa"/>
            <w:tcBorders>
              <w:top w:val="single" w:sz="6" w:space="0" w:color="000001"/>
              <w:bottom w:val="nil"/>
            </w:tcBorders>
            <w:shd w:val="clear" w:color="auto" w:fill="auto"/>
            <w:vAlign w:val="center"/>
          </w:tcPr>
          <w:p w14:paraId="6053E25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Média (g L</w:t>
            </w:r>
            <w:r w:rsidRPr="00C25A5C">
              <w:rPr>
                <w:rFonts w:ascii="Garamond" w:hAnsi="Garamond"/>
                <w:szCs w:val="20"/>
                <w:vertAlign w:val="superscript"/>
                <w:lang w:val="pt-BR"/>
              </w:rPr>
              <w:t>-1</w:t>
            </w:r>
            <w:r w:rsidRPr="00C25A5C">
              <w:rPr>
                <w:rFonts w:ascii="Garamond" w:hAnsi="Garamond"/>
                <w:szCs w:val="20"/>
                <w:lang w:val="pt-BR"/>
              </w:rPr>
              <w:t>)</w:t>
            </w:r>
          </w:p>
        </w:tc>
        <w:tc>
          <w:tcPr>
            <w:tcW w:w="1326" w:type="dxa"/>
            <w:tcBorders>
              <w:top w:val="single" w:sz="6" w:space="0" w:color="000001"/>
              <w:bottom w:val="nil"/>
            </w:tcBorders>
            <w:shd w:val="clear" w:color="auto" w:fill="auto"/>
            <w:vAlign w:val="center"/>
          </w:tcPr>
          <w:p w14:paraId="0D1E135F"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1,99</w:t>
            </w:r>
          </w:p>
        </w:tc>
        <w:tc>
          <w:tcPr>
            <w:tcW w:w="1333" w:type="dxa"/>
            <w:tcBorders>
              <w:top w:val="single" w:sz="6" w:space="0" w:color="000001"/>
              <w:bottom w:val="nil"/>
            </w:tcBorders>
            <w:shd w:val="clear" w:color="auto" w:fill="auto"/>
            <w:vAlign w:val="center"/>
          </w:tcPr>
          <w:p w14:paraId="55D9E419"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1,96</w:t>
            </w:r>
          </w:p>
        </w:tc>
        <w:tc>
          <w:tcPr>
            <w:tcW w:w="1424" w:type="dxa"/>
            <w:tcBorders>
              <w:top w:val="single" w:sz="6" w:space="0" w:color="000001"/>
              <w:bottom w:val="nil"/>
            </w:tcBorders>
            <w:shd w:val="clear" w:color="auto" w:fill="auto"/>
            <w:vAlign w:val="center"/>
          </w:tcPr>
          <w:p w14:paraId="231082F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9,89</w:t>
            </w:r>
          </w:p>
        </w:tc>
        <w:tc>
          <w:tcPr>
            <w:tcW w:w="1420" w:type="dxa"/>
            <w:tcBorders>
              <w:top w:val="single" w:sz="6" w:space="0" w:color="000001"/>
              <w:bottom w:val="nil"/>
            </w:tcBorders>
            <w:shd w:val="clear" w:color="auto" w:fill="auto"/>
            <w:vAlign w:val="center"/>
          </w:tcPr>
          <w:p w14:paraId="4B7C8562"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9,82</w:t>
            </w:r>
          </w:p>
        </w:tc>
        <w:tc>
          <w:tcPr>
            <w:tcW w:w="1421" w:type="dxa"/>
            <w:tcBorders>
              <w:top w:val="single" w:sz="6" w:space="0" w:color="000001"/>
              <w:bottom w:val="nil"/>
            </w:tcBorders>
            <w:shd w:val="clear" w:color="auto" w:fill="auto"/>
            <w:vAlign w:val="center"/>
          </w:tcPr>
          <w:p w14:paraId="0315EA08"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49,51</w:t>
            </w:r>
          </w:p>
        </w:tc>
        <w:tc>
          <w:tcPr>
            <w:tcW w:w="1414" w:type="dxa"/>
            <w:tcBorders>
              <w:top w:val="single" w:sz="6" w:space="0" w:color="000001"/>
              <w:bottom w:val="nil"/>
            </w:tcBorders>
            <w:shd w:val="clear" w:color="auto" w:fill="auto"/>
            <w:vAlign w:val="center"/>
          </w:tcPr>
          <w:p w14:paraId="7ABFD7D2"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48,53</w:t>
            </w:r>
          </w:p>
        </w:tc>
      </w:tr>
      <w:tr w:rsidR="00C25A5C" w:rsidRPr="00C25A5C" w14:paraId="7200193A" w14:textId="77777777" w:rsidTr="003B1948">
        <w:tc>
          <w:tcPr>
            <w:tcW w:w="1309" w:type="dxa"/>
            <w:tcBorders>
              <w:top w:val="nil"/>
              <w:bottom w:val="nil"/>
            </w:tcBorders>
            <w:shd w:val="clear" w:color="auto" w:fill="auto"/>
            <w:vAlign w:val="center"/>
          </w:tcPr>
          <w:p w14:paraId="7D6708FB"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DP (g L</w:t>
            </w:r>
            <w:r w:rsidRPr="00C25A5C">
              <w:rPr>
                <w:rFonts w:ascii="Garamond" w:hAnsi="Garamond"/>
                <w:szCs w:val="20"/>
                <w:vertAlign w:val="superscript"/>
                <w:lang w:val="pt-BR"/>
              </w:rPr>
              <w:t>-1</w:t>
            </w:r>
            <w:r w:rsidRPr="00C25A5C">
              <w:rPr>
                <w:rFonts w:ascii="Garamond" w:hAnsi="Garamond"/>
                <w:szCs w:val="20"/>
                <w:lang w:val="pt-BR"/>
              </w:rPr>
              <w:t>)</w:t>
            </w:r>
          </w:p>
        </w:tc>
        <w:tc>
          <w:tcPr>
            <w:tcW w:w="1326" w:type="dxa"/>
            <w:tcBorders>
              <w:top w:val="nil"/>
              <w:bottom w:val="nil"/>
            </w:tcBorders>
            <w:shd w:val="clear" w:color="auto" w:fill="auto"/>
            <w:vAlign w:val="center"/>
          </w:tcPr>
          <w:p w14:paraId="74D090FF"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0,03</w:t>
            </w:r>
          </w:p>
        </w:tc>
        <w:tc>
          <w:tcPr>
            <w:tcW w:w="1333" w:type="dxa"/>
            <w:tcBorders>
              <w:top w:val="nil"/>
              <w:bottom w:val="nil"/>
            </w:tcBorders>
            <w:shd w:val="clear" w:color="auto" w:fill="auto"/>
            <w:vAlign w:val="center"/>
          </w:tcPr>
          <w:p w14:paraId="00578498"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0,04</w:t>
            </w:r>
          </w:p>
        </w:tc>
        <w:tc>
          <w:tcPr>
            <w:tcW w:w="1424" w:type="dxa"/>
            <w:tcBorders>
              <w:top w:val="nil"/>
              <w:bottom w:val="nil"/>
            </w:tcBorders>
            <w:shd w:val="clear" w:color="auto" w:fill="auto"/>
            <w:vAlign w:val="center"/>
          </w:tcPr>
          <w:p w14:paraId="38867BB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0,10</w:t>
            </w:r>
          </w:p>
        </w:tc>
        <w:tc>
          <w:tcPr>
            <w:tcW w:w="1420" w:type="dxa"/>
            <w:tcBorders>
              <w:top w:val="nil"/>
              <w:bottom w:val="nil"/>
            </w:tcBorders>
            <w:shd w:val="clear" w:color="auto" w:fill="auto"/>
            <w:vAlign w:val="center"/>
          </w:tcPr>
          <w:p w14:paraId="1A459DD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0,12</w:t>
            </w:r>
          </w:p>
        </w:tc>
        <w:tc>
          <w:tcPr>
            <w:tcW w:w="1421" w:type="dxa"/>
            <w:tcBorders>
              <w:top w:val="nil"/>
              <w:bottom w:val="nil"/>
            </w:tcBorders>
            <w:shd w:val="clear" w:color="auto" w:fill="auto"/>
            <w:vAlign w:val="center"/>
          </w:tcPr>
          <w:p w14:paraId="7BC4E7F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0,67</w:t>
            </w:r>
          </w:p>
        </w:tc>
        <w:tc>
          <w:tcPr>
            <w:tcW w:w="1414" w:type="dxa"/>
            <w:tcBorders>
              <w:top w:val="nil"/>
              <w:bottom w:val="nil"/>
            </w:tcBorders>
            <w:shd w:val="clear" w:color="auto" w:fill="auto"/>
            <w:vAlign w:val="center"/>
          </w:tcPr>
          <w:p w14:paraId="4C04DF87"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0,60</w:t>
            </w:r>
          </w:p>
        </w:tc>
      </w:tr>
      <w:tr w:rsidR="00C25A5C" w:rsidRPr="00C25A5C" w14:paraId="165AA1EC" w14:textId="77777777" w:rsidTr="003B1948">
        <w:tc>
          <w:tcPr>
            <w:tcW w:w="1309" w:type="dxa"/>
            <w:tcBorders>
              <w:top w:val="nil"/>
              <w:bottom w:val="nil"/>
            </w:tcBorders>
            <w:shd w:val="clear" w:color="auto" w:fill="auto"/>
            <w:vAlign w:val="center"/>
          </w:tcPr>
          <w:p w14:paraId="08D4C873"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CV (%)</w:t>
            </w:r>
          </w:p>
        </w:tc>
        <w:tc>
          <w:tcPr>
            <w:tcW w:w="1326" w:type="dxa"/>
            <w:tcBorders>
              <w:top w:val="nil"/>
              <w:bottom w:val="nil"/>
            </w:tcBorders>
            <w:shd w:val="clear" w:color="auto" w:fill="auto"/>
            <w:vAlign w:val="center"/>
          </w:tcPr>
          <w:p w14:paraId="661A9959"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1,59</w:t>
            </w:r>
          </w:p>
        </w:tc>
        <w:tc>
          <w:tcPr>
            <w:tcW w:w="1333" w:type="dxa"/>
            <w:tcBorders>
              <w:top w:val="nil"/>
              <w:bottom w:val="nil"/>
            </w:tcBorders>
            <w:shd w:val="clear" w:color="auto" w:fill="auto"/>
            <w:vAlign w:val="center"/>
          </w:tcPr>
          <w:p w14:paraId="2579E6A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2,02</w:t>
            </w:r>
          </w:p>
        </w:tc>
        <w:tc>
          <w:tcPr>
            <w:tcW w:w="1424" w:type="dxa"/>
            <w:tcBorders>
              <w:top w:val="nil"/>
              <w:bottom w:val="nil"/>
            </w:tcBorders>
            <w:shd w:val="clear" w:color="auto" w:fill="auto"/>
            <w:vAlign w:val="center"/>
          </w:tcPr>
          <w:p w14:paraId="5092E0D9"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0,97</w:t>
            </w:r>
          </w:p>
        </w:tc>
        <w:tc>
          <w:tcPr>
            <w:tcW w:w="1420" w:type="dxa"/>
            <w:tcBorders>
              <w:top w:val="nil"/>
              <w:bottom w:val="nil"/>
            </w:tcBorders>
            <w:shd w:val="clear" w:color="auto" w:fill="auto"/>
            <w:vAlign w:val="center"/>
          </w:tcPr>
          <w:p w14:paraId="2DC8BD8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1,26</w:t>
            </w:r>
          </w:p>
        </w:tc>
        <w:tc>
          <w:tcPr>
            <w:tcW w:w="1421" w:type="dxa"/>
            <w:tcBorders>
              <w:top w:val="nil"/>
              <w:bottom w:val="nil"/>
            </w:tcBorders>
            <w:shd w:val="clear" w:color="auto" w:fill="auto"/>
            <w:vAlign w:val="center"/>
          </w:tcPr>
          <w:p w14:paraId="091C801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1,35</w:t>
            </w:r>
          </w:p>
        </w:tc>
        <w:tc>
          <w:tcPr>
            <w:tcW w:w="1414" w:type="dxa"/>
            <w:tcBorders>
              <w:top w:val="nil"/>
              <w:bottom w:val="nil"/>
            </w:tcBorders>
            <w:shd w:val="clear" w:color="auto" w:fill="auto"/>
            <w:vAlign w:val="center"/>
          </w:tcPr>
          <w:p w14:paraId="256B099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1,23</w:t>
            </w:r>
          </w:p>
        </w:tc>
      </w:tr>
      <w:tr w:rsidR="00C25A5C" w:rsidRPr="00C25A5C" w14:paraId="2256E274" w14:textId="77777777" w:rsidTr="003B1948">
        <w:tc>
          <w:tcPr>
            <w:tcW w:w="1309" w:type="dxa"/>
            <w:tcBorders>
              <w:top w:val="nil"/>
              <w:bottom w:val="nil"/>
            </w:tcBorders>
            <w:shd w:val="clear" w:color="auto" w:fill="auto"/>
            <w:vAlign w:val="center"/>
          </w:tcPr>
          <w:p w14:paraId="2E028E9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EM (%)</w:t>
            </w:r>
          </w:p>
        </w:tc>
        <w:tc>
          <w:tcPr>
            <w:tcW w:w="1326" w:type="dxa"/>
            <w:tcBorders>
              <w:top w:val="nil"/>
              <w:bottom w:val="nil"/>
            </w:tcBorders>
            <w:shd w:val="clear" w:color="auto" w:fill="auto"/>
            <w:vAlign w:val="center"/>
          </w:tcPr>
          <w:p w14:paraId="3324DEA5"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-0,50</w:t>
            </w:r>
          </w:p>
        </w:tc>
        <w:tc>
          <w:tcPr>
            <w:tcW w:w="1333" w:type="dxa"/>
            <w:tcBorders>
              <w:top w:val="nil"/>
              <w:bottom w:val="nil"/>
            </w:tcBorders>
            <w:shd w:val="clear" w:color="auto" w:fill="auto"/>
            <w:vAlign w:val="center"/>
          </w:tcPr>
          <w:p w14:paraId="287E24B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-2,10</w:t>
            </w:r>
          </w:p>
        </w:tc>
        <w:tc>
          <w:tcPr>
            <w:tcW w:w="1424" w:type="dxa"/>
            <w:tcBorders>
              <w:top w:val="nil"/>
              <w:bottom w:val="nil"/>
            </w:tcBorders>
            <w:shd w:val="clear" w:color="auto" w:fill="auto"/>
            <w:vAlign w:val="center"/>
          </w:tcPr>
          <w:p w14:paraId="0A53C3A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-1,12</w:t>
            </w:r>
          </w:p>
        </w:tc>
        <w:tc>
          <w:tcPr>
            <w:tcW w:w="1420" w:type="dxa"/>
            <w:tcBorders>
              <w:top w:val="nil"/>
              <w:bottom w:val="nil"/>
            </w:tcBorders>
            <w:shd w:val="clear" w:color="auto" w:fill="auto"/>
            <w:vAlign w:val="center"/>
          </w:tcPr>
          <w:p w14:paraId="4A8657A1"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-1,76</w:t>
            </w:r>
          </w:p>
        </w:tc>
        <w:tc>
          <w:tcPr>
            <w:tcW w:w="1421" w:type="dxa"/>
            <w:tcBorders>
              <w:top w:val="nil"/>
              <w:bottom w:val="nil"/>
            </w:tcBorders>
            <w:shd w:val="clear" w:color="auto" w:fill="auto"/>
            <w:vAlign w:val="center"/>
          </w:tcPr>
          <w:p w14:paraId="1EDC9388"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-0,99</w:t>
            </w:r>
          </w:p>
        </w:tc>
        <w:tc>
          <w:tcPr>
            <w:tcW w:w="1414" w:type="dxa"/>
            <w:tcBorders>
              <w:top w:val="nil"/>
              <w:bottom w:val="nil"/>
            </w:tcBorders>
            <w:shd w:val="clear" w:color="auto" w:fill="auto"/>
            <w:vAlign w:val="center"/>
          </w:tcPr>
          <w:p w14:paraId="0F148C4B"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-2,94</w:t>
            </w:r>
          </w:p>
        </w:tc>
      </w:tr>
      <w:tr w:rsidR="00C25A5C" w:rsidRPr="00C25A5C" w14:paraId="3851310D" w14:textId="77777777" w:rsidTr="003B1948">
        <w:tc>
          <w:tcPr>
            <w:tcW w:w="1309" w:type="dxa"/>
            <w:tcBorders>
              <w:top w:val="nil"/>
              <w:bottom w:val="nil"/>
            </w:tcBorders>
            <w:shd w:val="clear" w:color="auto" w:fill="auto"/>
            <w:vAlign w:val="center"/>
          </w:tcPr>
          <w:p w14:paraId="7A3A415F"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i/>
                <w:szCs w:val="20"/>
                <w:lang w:val="pt-BR"/>
              </w:rPr>
              <w:t>t</w:t>
            </w:r>
            <w:bookmarkStart w:id="20" w:name="__DdeLink__5884_203669067922"/>
            <w:bookmarkEnd w:id="20"/>
            <w:r w:rsidRPr="00C25A5C">
              <w:rPr>
                <w:rFonts w:ascii="Garamond" w:hAnsi="Garamond"/>
                <w:szCs w:val="20"/>
                <w:vertAlign w:val="subscript"/>
                <w:lang w:val="pt-BR"/>
              </w:rPr>
              <w:t>1</w:t>
            </w:r>
          </w:p>
        </w:tc>
        <w:tc>
          <w:tcPr>
            <w:tcW w:w="1326" w:type="dxa"/>
            <w:tcBorders>
              <w:top w:val="nil"/>
              <w:bottom w:val="nil"/>
            </w:tcBorders>
            <w:shd w:val="clear" w:color="auto" w:fill="auto"/>
            <w:vAlign w:val="center"/>
          </w:tcPr>
          <w:p w14:paraId="27EAD36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-0,7070</w:t>
            </w:r>
          </w:p>
        </w:tc>
        <w:tc>
          <w:tcPr>
            <w:tcW w:w="1333" w:type="dxa"/>
            <w:tcBorders>
              <w:top w:val="nil"/>
              <w:bottom w:val="nil"/>
            </w:tcBorders>
            <w:shd w:val="clear" w:color="auto" w:fill="auto"/>
            <w:vAlign w:val="center"/>
          </w:tcPr>
          <w:p w14:paraId="76BD9E1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-2,3700</w:t>
            </w:r>
          </w:p>
        </w:tc>
        <w:tc>
          <w:tcPr>
            <w:tcW w:w="1424" w:type="dxa"/>
            <w:tcBorders>
              <w:top w:val="nil"/>
              <w:bottom w:val="nil"/>
            </w:tcBorders>
            <w:shd w:val="clear" w:color="auto" w:fill="auto"/>
            <w:vAlign w:val="center"/>
          </w:tcPr>
          <w:p w14:paraId="6366B99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-2,6010</w:t>
            </w:r>
          </w:p>
        </w:tc>
        <w:tc>
          <w:tcPr>
            <w:tcW w:w="1420" w:type="dxa"/>
            <w:tcBorders>
              <w:top w:val="nil"/>
              <w:bottom w:val="nil"/>
            </w:tcBorders>
            <w:shd w:val="clear" w:color="auto" w:fill="auto"/>
            <w:vAlign w:val="center"/>
          </w:tcPr>
          <w:p w14:paraId="76EB8D08"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-3,1680</w:t>
            </w:r>
          </w:p>
        </w:tc>
        <w:tc>
          <w:tcPr>
            <w:tcW w:w="1421" w:type="dxa"/>
            <w:tcBorders>
              <w:top w:val="nil"/>
              <w:bottom w:val="nil"/>
            </w:tcBorders>
            <w:shd w:val="clear" w:color="auto" w:fill="auto"/>
            <w:vAlign w:val="center"/>
          </w:tcPr>
          <w:p w14:paraId="458E534F"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-1,6500</w:t>
            </w:r>
          </w:p>
        </w:tc>
        <w:tc>
          <w:tcPr>
            <w:tcW w:w="1414" w:type="dxa"/>
            <w:tcBorders>
              <w:top w:val="nil"/>
              <w:bottom w:val="nil"/>
            </w:tcBorders>
            <w:shd w:val="clear" w:color="auto" w:fill="auto"/>
            <w:vAlign w:val="center"/>
          </w:tcPr>
          <w:p w14:paraId="001ECAA8"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-5,4940</w:t>
            </w:r>
          </w:p>
        </w:tc>
      </w:tr>
      <w:tr w:rsidR="00C25A5C" w:rsidRPr="00C25A5C" w14:paraId="69783EF1" w14:textId="77777777" w:rsidTr="003B1948">
        <w:tc>
          <w:tcPr>
            <w:tcW w:w="1309" w:type="dxa"/>
            <w:tcBorders>
              <w:top w:val="nil"/>
              <w:bottom w:val="nil"/>
            </w:tcBorders>
            <w:shd w:val="clear" w:color="auto" w:fill="auto"/>
            <w:vAlign w:val="center"/>
          </w:tcPr>
          <w:p w14:paraId="1DD38509"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i/>
                <w:szCs w:val="20"/>
                <w:lang w:val="pt-BR"/>
              </w:rPr>
              <w:t>P</w:t>
            </w:r>
            <w:r w:rsidRPr="00C25A5C">
              <w:rPr>
                <w:rFonts w:ascii="Garamond" w:hAnsi="Garamond"/>
                <w:szCs w:val="20"/>
                <w:vertAlign w:val="subscript"/>
                <w:lang w:val="pt-BR"/>
              </w:rPr>
              <w:t>1</w:t>
            </w:r>
          </w:p>
        </w:tc>
        <w:tc>
          <w:tcPr>
            <w:tcW w:w="1326" w:type="dxa"/>
            <w:tcBorders>
              <w:top w:val="nil"/>
              <w:bottom w:val="nil"/>
            </w:tcBorders>
            <w:shd w:val="clear" w:color="auto" w:fill="auto"/>
            <w:vAlign w:val="center"/>
          </w:tcPr>
          <w:p w14:paraId="56A36CCE"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0,5185</w:t>
            </w:r>
          </w:p>
        </w:tc>
        <w:tc>
          <w:tcPr>
            <w:tcW w:w="1333" w:type="dxa"/>
            <w:tcBorders>
              <w:top w:val="nil"/>
              <w:bottom w:val="nil"/>
            </w:tcBorders>
            <w:shd w:val="clear" w:color="auto" w:fill="auto"/>
            <w:vAlign w:val="center"/>
          </w:tcPr>
          <w:p w14:paraId="5692001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0,0768</w:t>
            </w:r>
          </w:p>
        </w:tc>
        <w:tc>
          <w:tcPr>
            <w:tcW w:w="1424" w:type="dxa"/>
            <w:tcBorders>
              <w:top w:val="nil"/>
              <w:bottom w:val="nil"/>
            </w:tcBorders>
            <w:shd w:val="clear" w:color="auto" w:fill="auto"/>
            <w:vAlign w:val="center"/>
          </w:tcPr>
          <w:p w14:paraId="3A194ED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0,0600</w:t>
            </w:r>
          </w:p>
        </w:tc>
        <w:tc>
          <w:tcPr>
            <w:tcW w:w="1420" w:type="dxa"/>
            <w:tcBorders>
              <w:top w:val="nil"/>
              <w:bottom w:val="nil"/>
            </w:tcBorders>
            <w:shd w:val="clear" w:color="auto" w:fill="auto"/>
            <w:vAlign w:val="center"/>
          </w:tcPr>
          <w:p w14:paraId="77F34115"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0,0339</w:t>
            </w:r>
          </w:p>
        </w:tc>
        <w:tc>
          <w:tcPr>
            <w:tcW w:w="1421" w:type="dxa"/>
            <w:tcBorders>
              <w:top w:val="nil"/>
              <w:bottom w:val="nil"/>
            </w:tcBorders>
            <w:shd w:val="clear" w:color="auto" w:fill="auto"/>
            <w:vAlign w:val="center"/>
          </w:tcPr>
          <w:p w14:paraId="4A14C9C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0,1742</w:t>
            </w:r>
          </w:p>
        </w:tc>
        <w:tc>
          <w:tcPr>
            <w:tcW w:w="1414" w:type="dxa"/>
            <w:tcBorders>
              <w:top w:val="nil"/>
              <w:bottom w:val="nil"/>
            </w:tcBorders>
            <w:shd w:val="clear" w:color="auto" w:fill="auto"/>
            <w:vAlign w:val="center"/>
          </w:tcPr>
          <w:p w14:paraId="1A8E8B07"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0,0053</w:t>
            </w:r>
          </w:p>
        </w:tc>
      </w:tr>
      <w:tr w:rsidR="00C25A5C" w:rsidRPr="00C25A5C" w14:paraId="21F5B5BB" w14:textId="77777777" w:rsidTr="003B1948">
        <w:tc>
          <w:tcPr>
            <w:tcW w:w="1309" w:type="dxa"/>
            <w:tcBorders>
              <w:top w:val="nil"/>
              <w:bottom w:val="nil"/>
            </w:tcBorders>
            <w:shd w:val="clear" w:color="auto" w:fill="auto"/>
            <w:vAlign w:val="center"/>
          </w:tcPr>
          <w:p w14:paraId="4513949E"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i/>
                <w:szCs w:val="20"/>
                <w:lang w:val="pt-BR"/>
              </w:rPr>
              <w:t>t</w:t>
            </w:r>
            <w:r w:rsidRPr="00C25A5C">
              <w:rPr>
                <w:rFonts w:ascii="Garamond" w:hAnsi="Garamond"/>
                <w:szCs w:val="20"/>
                <w:vertAlign w:val="subscript"/>
                <w:lang w:val="pt-BR"/>
              </w:rPr>
              <w:t>2</w:t>
            </w:r>
          </w:p>
        </w:tc>
        <w:tc>
          <w:tcPr>
            <w:tcW w:w="2659" w:type="dxa"/>
            <w:gridSpan w:val="2"/>
            <w:tcBorders>
              <w:top w:val="nil"/>
              <w:bottom w:val="nil"/>
            </w:tcBorders>
            <w:shd w:val="clear" w:color="auto" w:fill="auto"/>
            <w:vAlign w:val="center"/>
          </w:tcPr>
          <w:p w14:paraId="1B394EE9"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1,2710</w:t>
            </w:r>
          </w:p>
        </w:tc>
        <w:tc>
          <w:tcPr>
            <w:tcW w:w="2844" w:type="dxa"/>
            <w:gridSpan w:val="2"/>
            <w:tcBorders>
              <w:top w:val="nil"/>
              <w:bottom w:val="nil"/>
            </w:tcBorders>
            <w:shd w:val="clear" w:color="auto" w:fill="auto"/>
            <w:vAlign w:val="center"/>
          </w:tcPr>
          <w:p w14:paraId="00950E80"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1,3690</w:t>
            </w:r>
          </w:p>
        </w:tc>
        <w:tc>
          <w:tcPr>
            <w:tcW w:w="2835" w:type="dxa"/>
            <w:gridSpan w:val="2"/>
            <w:tcBorders>
              <w:top w:val="nil"/>
              <w:bottom w:val="nil"/>
            </w:tcBorders>
            <w:shd w:val="clear" w:color="auto" w:fill="auto"/>
            <w:vAlign w:val="center"/>
          </w:tcPr>
          <w:p w14:paraId="7159ED68"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2,7850</w:t>
            </w:r>
          </w:p>
        </w:tc>
      </w:tr>
      <w:tr w:rsidR="00C25A5C" w:rsidRPr="00C25A5C" w14:paraId="0FAC4157" w14:textId="77777777" w:rsidTr="003B1948">
        <w:tc>
          <w:tcPr>
            <w:tcW w:w="1309" w:type="dxa"/>
            <w:tcBorders>
              <w:top w:val="nil"/>
              <w:bottom w:val="single" w:sz="6" w:space="0" w:color="000001"/>
            </w:tcBorders>
            <w:shd w:val="clear" w:color="auto" w:fill="auto"/>
            <w:vAlign w:val="center"/>
          </w:tcPr>
          <w:p w14:paraId="6A498B0B"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i/>
                <w:szCs w:val="20"/>
                <w:lang w:val="pt-BR"/>
              </w:rPr>
              <w:t>P</w:t>
            </w:r>
            <w:r w:rsidRPr="00C25A5C">
              <w:rPr>
                <w:rFonts w:ascii="Garamond" w:hAnsi="Garamond"/>
                <w:szCs w:val="20"/>
                <w:vertAlign w:val="subscript"/>
                <w:lang w:val="pt-BR"/>
              </w:rPr>
              <w:t>2</w:t>
            </w:r>
          </w:p>
        </w:tc>
        <w:tc>
          <w:tcPr>
            <w:tcW w:w="2659" w:type="dxa"/>
            <w:gridSpan w:val="2"/>
            <w:tcBorders>
              <w:top w:val="nil"/>
              <w:bottom w:val="single" w:sz="6" w:space="0" w:color="000001"/>
            </w:tcBorders>
            <w:shd w:val="clear" w:color="auto" w:fill="auto"/>
            <w:vAlign w:val="center"/>
          </w:tcPr>
          <w:p w14:paraId="2268031C"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0,2727</w:t>
            </w:r>
          </w:p>
        </w:tc>
        <w:tc>
          <w:tcPr>
            <w:tcW w:w="2844" w:type="dxa"/>
            <w:gridSpan w:val="2"/>
            <w:tcBorders>
              <w:top w:val="nil"/>
              <w:bottom w:val="single" w:sz="6" w:space="0" w:color="000001"/>
            </w:tcBorders>
            <w:shd w:val="clear" w:color="auto" w:fill="auto"/>
            <w:vAlign w:val="center"/>
          </w:tcPr>
          <w:p w14:paraId="0B4C020C"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0,2429</w:t>
            </w:r>
          </w:p>
        </w:tc>
        <w:tc>
          <w:tcPr>
            <w:tcW w:w="2835" w:type="dxa"/>
            <w:gridSpan w:val="2"/>
            <w:tcBorders>
              <w:top w:val="nil"/>
              <w:bottom w:val="single" w:sz="6" w:space="0" w:color="000001"/>
            </w:tcBorders>
            <w:shd w:val="clear" w:color="auto" w:fill="auto"/>
            <w:vAlign w:val="center"/>
          </w:tcPr>
          <w:p w14:paraId="7DF734A9"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0,0496</w:t>
            </w:r>
          </w:p>
        </w:tc>
      </w:tr>
    </w:tbl>
    <w:p w14:paraId="646CF10A" w14:textId="77777777" w:rsidR="003B1948" w:rsidRDefault="003B1948" w:rsidP="00C25A5C">
      <w:pPr>
        <w:pStyle w:val="TableCaption"/>
        <w:spacing w:after="0"/>
        <w:jc w:val="both"/>
        <w:rPr>
          <w:rFonts w:ascii="Garamond" w:hAnsi="Garamond"/>
          <w:b/>
          <w:bCs/>
          <w:i w:val="0"/>
          <w:sz w:val="18"/>
          <w:szCs w:val="18"/>
          <w:lang w:val="pt-BR"/>
        </w:rPr>
      </w:pPr>
    </w:p>
    <w:p w14:paraId="22DF94E5" w14:textId="77777777" w:rsidR="003B1948" w:rsidRDefault="003B1948" w:rsidP="00C25A5C">
      <w:pPr>
        <w:pStyle w:val="TableCaption"/>
        <w:spacing w:after="0"/>
        <w:jc w:val="both"/>
        <w:rPr>
          <w:rFonts w:ascii="Garamond" w:hAnsi="Garamond"/>
          <w:b/>
          <w:bCs/>
          <w:i w:val="0"/>
          <w:sz w:val="18"/>
          <w:szCs w:val="18"/>
          <w:lang w:val="pt-BR"/>
        </w:rPr>
      </w:pPr>
    </w:p>
    <w:p w14:paraId="4103CEA9" w14:textId="77777777" w:rsidR="00C25A5C" w:rsidRPr="00C25A5C" w:rsidRDefault="00C25A5C" w:rsidP="00C25A5C">
      <w:pPr>
        <w:pStyle w:val="TableCaption"/>
        <w:spacing w:after="0"/>
        <w:jc w:val="both"/>
        <w:rPr>
          <w:rFonts w:ascii="Garamond" w:hAnsi="Garamond"/>
          <w:lang w:val="pt-BR"/>
        </w:rPr>
      </w:pPr>
      <w:r w:rsidRPr="00C25A5C">
        <w:rPr>
          <w:rFonts w:ascii="Garamond" w:hAnsi="Garamond"/>
          <w:b/>
          <w:bCs/>
          <w:i w:val="0"/>
          <w:sz w:val="18"/>
          <w:szCs w:val="18"/>
          <w:lang w:val="pt-BR"/>
        </w:rPr>
        <w:t xml:space="preserve">Tabela 6 – Conteúdo de areia nos sólidos totais das amostras obtidas, usando o </w:t>
      </w:r>
      <w:proofErr w:type="spellStart"/>
      <w:r w:rsidRPr="00C25A5C">
        <w:rPr>
          <w:rFonts w:ascii="Garamond" w:hAnsi="Garamond"/>
          <w:b/>
          <w:bCs/>
          <w:i w:val="0"/>
          <w:sz w:val="18"/>
          <w:szCs w:val="18"/>
          <w:lang w:val="pt-BR"/>
        </w:rPr>
        <w:t>fracionador</w:t>
      </w:r>
      <w:proofErr w:type="spellEnd"/>
      <w:r w:rsidRPr="00C25A5C">
        <w:rPr>
          <w:rFonts w:ascii="Garamond" w:hAnsi="Garamond"/>
          <w:b/>
          <w:bCs/>
          <w:i w:val="0"/>
          <w:sz w:val="18"/>
          <w:szCs w:val="18"/>
          <w:lang w:val="pt-BR"/>
        </w:rPr>
        <w:t>, de três suspensões com concentração de sólidos totais de 2, 10 e 50 g L</w:t>
      </w:r>
      <w:r w:rsidRPr="00C25A5C">
        <w:rPr>
          <w:rFonts w:ascii="Garamond" w:hAnsi="Garamond"/>
          <w:b/>
          <w:bCs/>
          <w:i w:val="0"/>
          <w:sz w:val="18"/>
          <w:szCs w:val="18"/>
          <w:vertAlign w:val="superscript"/>
          <w:lang w:val="pt-BR"/>
        </w:rPr>
        <w:t>-1</w:t>
      </w:r>
      <w:r w:rsidRPr="00C25A5C">
        <w:rPr>
          <w:rFonts w:ascii="Garamond" w:hAnsi="Garamond"/>
          <w:b/>
          <w:bCs/>
          <w:i w:val="0"/>
          <w:sz w:val="18"/>
          <w:szCs w:val="18"/>
          <w:lang w:val="pt-BR"/>
        </w:rPr>
        <w:t xml:space="preserve">. Estatísticas: DP – desvio padrão, CV – coeficiente de variação, EM – erro médio, </w:t>
      </w:r>
      <w:r w:rsidRPr="00C25A5C">
        <w:rPr>
          <w:rFonts w:ascii="Garamond" w:hAnsi="Garamond"/>
          <w:b/>
          <w:bCs/>
          <w:iCs/>
          <w:sz w:val="18"/>
          <w:szCs w:val="18"/>
          <w:lang w:val="pt-BR"/>
        </w:rPr>
        <w:t>t</w:t>
      </w:r>
      <w:r w:rsidRPr="00C25A5C">
        <w:rPr>
          <w:rFonts w:ascii="Garamond" w:hAnsi="Garamond"/>
          <w:b/>
          <w:bCs/>
          <w:i w:val="0"/>
          <w:sz w:val="18"/>
          <w:szCs w:val="18"/>
          <w:vertAlign w:val="subscript"/>
          <w:lang w:val="pt-BR"/>
        </w:rPr>
        <w:t>1</w:t>
      </w:r>
      <w:r w:rsidRPr="00C25A5C">
        <w:rPr>
          <w:rFonts w:ascii="Garamond" w:hAnsi="Garamond"/>
          <w:b/>
          <w:bCs/>
          <w:i w:val="0"/>
          <w:sz w:val="18"/>
          <w:szCs w:val="18"/>
          <w:lang w:val="pt-BR"/>
        </w:rPr>
        <w:t xml:space="preserve"> e </w:t>
      </w:r>
      <w:r w:rsidRPr="00C25A5C">
        <w:rPr>
          <w:rFonts w:ascii="Garamond" w:hAnsi="Garamond"/>
          <w:b/>
          <w:bCs/>
          <w:iCs/>
          <w:sz w:val="18"/>
          <w:szCs w:val="18"/>
          <w:lang w:val="pt-BR"/>
        </w:rPr>
        <w:t>t</w:t>
      </w:r>
      <w:r w:rsidRPr="00C25A5C">
        <w:rPr>
          <w:rFonts w:ascii="Garamond" w:hAnsi="Garamond"/>
          <w:b/>
          <w:bCs/>
          <w:i w:val="0"/>
          <w:sz w:val="18"/>
          <w:szCs w:val="18"/>
          <w:vertAlign w:val="subscript"/>
          <w:lang w:val="pt-BR"/>
        </w:rPr>
        <w:t>2</w:t>
      </w:r>
      <w:r w:rsidRPr="00C25A5C">
        <w:rPr>
          <w:rFonts w:ascii="Garamond" w:hAnsi="Garamond"/>
          <w:b/>
          <w:bCs/>
          <w:i w:val="0"/>
          <w:sz w:val="18"/>
          <w:szCs w:val="18"/>
          <w:lang w:val="pt-BR"/>
        </w:rPr>
        <w:t xml:space="preserve"> – estatística do teste </w:t>
      </w:r>
      <w:proofErr w:type="gramStart"/>
      <w:r w:rsidRPr="00C25A5C">
        <w:rPr>
          <w:rFonts w:ascii="Garamond" w:hAnsi="Garamond"/>
          <w:b/>
          <w:bCs/>
          <w:iCs/>
          <w:sz w:val="18"/>
          <w:szCs w:val="18"/>
          <w:lang w:val="pt-BR"/>
        </w:rPr>
        <w:t>t</w:t>
      </w:r>
      <w:proofErr w:type="gramEnd"/>
      <w:r w:rsidRPr="00C25A5C">
        <w:rPr>
          <w:rFonts w:ascii="Garamond" w:hAnsi="Garamond"/>
          <w:b/>
          <w:bCs/>
          <w:i w:val="0"/>
          <w:sz w:val="18"/>
          <w:szCs w:val="18"/>
          <w:lang w:val="pt-BR"/>
        </w:rPr>
        <w:t xml:space="preserve"> para uma amostra e duas amostras pareadas, </w:t>
      </w:r>
      <w:r w:rsidRPr="00C25A5C">
        <w:rPr>
          <w:rFonts w:ascii="Garamond" w:hAnsi="Garamond"/>
          <w:b/>
          <w:bCs/>
          <w:iCs/>
          <w:sz w:val="18"/>
          <w:szCs w:val="18"/>
          <w:lang w:val="pt-BR"/>
        </w:rPr>
        <w:t>P</w:t>
      </w:r>
      <w:r w:rsidRPr="00C25A5C">
        <w:rPr>
          <w:rFonts w:ascii="Garamond" w:hAnsi="Garamond"/>
          <w:b/>
          <w:bCs/>
          <w:i w:val="0"/>
          <w:sz w:val="18"/>
          <w:szCs w:val="18"/>
          <w:vertAlign w:val="subscript"/>
          <w:lang w:val="pt-BR"/>
        </w:rPr>
        <w:t>1</w:t>
      </w:r>
      <w:r w:rsidRPr="00C25A5C">
        <w:rPr>
          <w:rFonts w:ascii="Garamond" w:hAnsi="Garamond"/>
          <w:b/>
          <w:bCs/>
          <w:i w:val="0"/>
          <w:sz w:val="18"/>
          <w:szCs w:val="18"/>
          <w:lang w:val="pt-BR"/>
        </w:rPr>
        <w:t xml:space="preserve"> e </w:t>
      </w:r>
      <w:r w:rsidRPr="00C25A5C">
        <w:rPr>
          <w:rFonts w:ascii="Garamond" w:hAnsi="Garamond"/>
          <w:b/>
          <w:bCs/>
          <w:iCs/>
          <w:sz w:val="18"/>
          <w:szCs w:val="18"/>
          <w:lang w:val="pt-BR"/>
        </w:rPr>
        <w:t>P</w:t>
      </w:r>
      <w:r w:rsidRPr="00C25A5C">
        <w:rPr>
          <w:rFonts w:ascii="Garamond" w:hAnsi="Garamond"/>
          <w:b/>
          <w:bCs/>
          <w:i w:val="0"/>
          <w:sz w:val="18"/>
          <w:szCs w:val="18"/>
          <w:vertAlign w:val="subscript"/>
          <w:lang w:val="pt-BR"/>
        </w:rPr>
        <w:t>2</w:t>
      </w:r>
      <w:r w:rsidRPr="00C25A5C">
        <w:rPr>
          <w:rFonts w:ascii="Garamond" w:hAnsi="Garamond"/>
          <w:b/>
          <w:bCs/>
          <w:i w:val="0"/>
          <w:sz w:val="18"/>
          <w:szCs w:val="18"/>
          <w:lang w:val="pt-BR"/>
        </w:rPr>
        <w:t xml:space="preserve"> – valor </w:t>
      </w:r>
      <w:r w:rsidRPr="00C25A5C">
        <w:rPr>
          <w:rFonts w:ascii="Garamond" w:hAnsi="Garamond"/>
          <w:b/>
          <w:bCs/>
          <w:iCs/>
          <w:sz w:val="18"/>
          <w:szCs w:val="18"/>
          <w:lang w:val="pt-BR"/>
        </w:rPr>
        <w:t>P</w:t>
      </w:r>
      <w:r w:rsidRPr="00C25A5C">
        <w:rPr>
          <w:rFonts w:ascii="Garamond" w:hAnsi="Garamond"/>
          <w:b/>
          <w:bCs/>
          <w:i w:val="0"/>
          <w:sz w:val="18"/>
          <w:szCs w:val="18"/>
          <w:lang w:val="pt-BR"/>
        </w:rPr>
        <w:t xml:space="preserve"> do teste </w:t>
      </w:r>
      <w:r w:rsidRPr="00C25A5C">
        <w:rPr>
          <w:rFonts w:ascii="Garamond" w:hAnsi="Garamond"/>
          <w:b/>
          <w:bCs/>
          <w:iCs/>
          <w:sz w:val="18"/>
          <w:szCs w:val="18"/>
          <w:lang w:val="pt-BR"/>
        </w:rPr>
        <w:t>t</w:t>
      </w:r>
      <w:r w:rsidRPr="00C25A5C">
        <w:rPr>
          <w:rFonts w:ascii="Garamond" w:hAnsi="Garamond"/>
          <w:b/>
          <w:bCs/>
          <w:i w:val="0"/>
          <w:sz w:val="18"/>
          <w:szCs w:val="18"/>
          <w:vertAlign w:val="subscript"/>
          <w:lang w:val="pt-BR"/>
        </w:rPr>
        <w:t>1</w:t>
      </w:r>
      <w:r w:rsidRPr="00C25A5C">
        <w:rPr>
          <w:rFonts w:ascii="Garamond" w:hAnsi="Garamond"/>
          <w:b/>
          <w:bCs/>
          <w:i w:val="0"/>
          <w:sz w:val="18"/>
          <w:szCs w:val="18"/>
          <w:lang w:val="pt-BR"/>
        </w:rPr>
        <w:t xml:space="preserve"> e </w:t>
      </w:r>
      <w:r w:rsidRPr="00C25A5C">
        <w:rPr>
          <w:rFonts w:ascii="Garamond" w:hAnsi="Garamond"/>
          <w:b/>
          <w:bCs/>
          <w:iCs/>
          <w:sz w:val="18"/>
          <w:szCs w:val="18"/>
          <w:lang w:val="pt-BR"/>
        </w:rPr>
        <w:t>t</w:t>
      </w:r>
      <w:r w:rsidRPr="00C25A5C">
        <w:rPr>
          <w:rFonts w:ascii="Garamond" w:hAnsi="Garamond"/>
          <w:b/>
          <w:bCs/>
          <w:i w:val="0"/>
          <w:sz w:val="18"/>
          <w:szCs w:val="18"/>
          <w:vertAlign w:val="subscript"/>
          <w:lang w:val="pt-BR"/>
        </w:rPr>
        <w:t>2</w:t>
      </w:r>
      <w:r w:rsidRPr="00C25A5C">
        <w:rPr>
          <w:rFonts w:ascii="Garamond" w:hAnsi="Garamond"/>
          <w:b/>
          <w:bCs/>
          <w:i w:val="0"/>
          <w:sz w:val="18"/>
          <w:szCs w:val="18"/>
          <w:lang w:val="pt-BR"/>
        </w:rPr>
        <w:t>.</w:t>
      </w:r>
    </w:p>
    <w:tbl>
      <w:tblPr>
        <w:tblW w:w="4891" w:type="pct"/>
        <w:tblInd w:w="108" w:type="dxa"/>
        <w:tblBorders>
          <w:top w:val="single" w:sz="6" w:space="0" w:color="000001"/>
          <w:bottom w:val="single" w:sz="2" w:space="0" w:color="FFFFFF"/>
          <w:insideH w:val="single" w:sz="2" w:space="0" w:color="FFFFFF"/>
        </w:tblBorders>
        <w:tblLook w:val="07E0" w:firstRow="1" w:lastRow="1" w:firstColumn="1" w:lastColumn="1" w:noHBand="1" w:noVBand="1"/>
      </w:tblPr>
      <w:tblGrid>
        <w:gridCol w:w="1309"/>
        <w:gridCol w:w="1317"/>
        <w:gridCol w:w="1321"/>
        <w:gridCol w:w="1396"/>
        <w:gridCol w:w="1401"/>
        <w:gridCol w:w="1401"/>
        <w:gridCol w:w="1283"/>
      </w:tblGrid>
      <w:tr w:rsidR="00C25A5C" w:rsidRPr="00C25A5C" w14:paraId="30D352DE" w14:textId="77777777" w:rsidTr="00C25A5C">
        <w:tc>
          <w:tcPr>
            <w:tcW w:w="1323" w:type="dxa"/>
            <w:tcBorders>
              <w:top w:val="single" w:sz="6" w:space="0" w:color="000001"/>
              <w:bottom w:val="single" w:sz="2" w:space="0" w:color="FFFFFF"/>
            </w:tcBorders>
            <w:shd w:val="clear" w:color="auto" w:fill="auto"/>
            <w:vAlign w:val="center"/>
          </w:tcPr>
          <w:p w14:paraId="4A1BFDD7"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bCs/>
                <w:szCs w:val="20"/>
                <w:lang w:val="pt-BR"/>
              </w:rPr>
              <w:t>Repetições</w:t>
            </w:r>
          </w:p>
        </w:tc>
        <w:tc>
          <w:tcPr>
            <w:tcW w:w="1344" w:type="dxa"/>
            <w:tcBorders>
              <w:top w:val="single" w:sz="6" w:space="0" w:color="000001"/>
              <w:bottom w:val="single" w:sz="2" w:space="0" w:color="FFFFFF"/>
            </w:tcBorders>
            <w:shd w:val="clear" w:color="auto" w:fill="auto"/>
            <w:vAlign w:val="center"/>
          </w:tcPr>
          <w:p w14:paraId="2EE5EFC8"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 g kg</w:t>
            </w:r>
            <w:r w:rsidRPr="00C25A5C">
              <w:rPr>
                <w:rFonts w:ascii="Garamond" w:hAnsi="Garamond"/>
                <w:szCs w:val="20"/>
                <w:vertAlign w:val="superscript"/>
                <w:lang w:val="pt-BR"/>
              </w:rPr>
              <w:t>-1</w:t>
            </w:r>
          </w:p>
        </w:tc>
        <w:tc>
          <w:tcPr>
            <w:tcW w:w="1349" w:type="dxa"/>
            <w:tcBorders>
              <w:top w:val="single" w:sz="6" w:space="0" w:color="000001"/>
              <w:bottom w:val="single" w:sz="2" w:space="0" w:color="FFFFFF"/>
            </w:tcBorders>
            <w:shd w:val="clear" w:color="auto" w:fill="auto"/>
            <w:vAlign w:val="center"/>
          </w:tcPr>
          <w:p w14:paraId="462C9ADB" w14:textId="77777777" w:rsidR="00C25A5C" w:rsidRPr="00C25A5C" w:rsidRDefault="00C25A5C" w:rsidP="00C25A5C">
            <w:pPr>
              <w:pStyle w:val="Compact"/>
              <w:spacing w:line="240" w:lineRule="auto"/>
              <w:jc w:val="center"/>
              <w:rPr>
                <w:rFonts w:ascii="Garamond" w:hAnsi="Garamond"/>
                <w:szCs w:val="20"/>
                <w:lang w:val="pt-BR"/>
              </w:rPr>
            </w:pPr>
          </w:p>
        </w:tc>
        <w:tc>
          <w:tcPr>
            <w:tcW w:w="1433" w:type="dxa"/>
            <w:tcBorders>
              <w:top w:val="single" w:sz="6" w:space="0" w:color="000001"/>
              <w:bottom w:val="single" w:sz="2" w:space="0" w:color="FFFFFF"/>
            </w:tcBorders>
            <w:shd w:val="clear" w:color="auto" w:fill="auto"/>
            <w:vAlign w:val="center"/>
          </w:tcPr>
          <w:p w14:paraId="383D9D2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10 g kg</w:t>
            </w:r>
            <w:r w:rsidRPr="00C25A5C">
              <w:rPr>
                <w:rFonts w:ascii="Garamond" w:hAnsi="Garamond"/>
                <w:szCs w:val="20"/>
                <w:vertAlign w:val="superscript"/>
                <w:lang w:val="pt-BR"/>
              </w:rPr>
              <w:t>-1</w:t>
            </w:r>
          </w:p>
        </w:tc>
        <w:tc>
          <w:tcPr>
            <w:tcW w:w="1438" w:type="dxa"/>
            <w:tcBorders>
              <w:top w:val="single" w:sz="6" w:space="0" w:color="000001"/>
              <w:bottom w:val="single" w:sz="2" w:space="0" w:color="FFFFFF"/>
            </w:tcBorders>
            <w:shd w:val="clear" w:color="auto" w:fill="auto"/>
            <w:vAlign w:val="center"/>
          </w:tcPr>
          <w:p w14:paraId="2EC3841E" w14:textId="77777777" w:rsidR="00C25A5C" w:rsidRPr="00C25A5C" w:rsidRDefault="00C25A5C" w:rsidP="00C25A5C">
            <w:pPr>
              <w:pStyle w:val="Compact"/>
              <w:spacing w:line="240" w:lineRule="auto"/>
              <w:jc w:val="center"/>
              <w:rPr>
                <w:rFonts w:ascii="Garamond" w:hAnsi="Garamond"/>
                <w:szCs w:val="20"/>
                <w:lang w:val="pt-BR"/>
              </w:rPr>
            </w:pPr>
          </w:p>
        </w:tc>
        <w:tc>
          <w:tcPr>
            <w:tcW w:w="1438" w:type="dxa"/>
            <w:tcBorders>
              <w:top w:val="single" w:sz="6" w:space="0" w:color="000001"/>
              <w:bottom w:val="single" w:sz="2" w:space="0" w:color="FFFFFF"/>
            </w:tcBorders>
            <w:shd w:val="clear" w:color="auto" w:fill="auto"/>
            <w:vAlign w:val="center"/>
          </w:tcPr>
          <w:p w14:paraId="1DB0324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50 g kg</w:t>
            </w:r>
            <w:r w:rsidRPr="00C25A5C">
              <w:rPr>
                <w:rFonts w:ascii="Garamond" w:hAnsi="Garamond"/>
                <w:szCs w:val="20"/>
                <w:vertAlign w:val="superscript"/>
                <w:lang w:val="pt-BR"/>
              </w:rPr>
              <w:t>-1</w:t>
            </w:r>
          </w:p>
        </w:tc>
        <w:tc>
          <w:tcPr>
            <w:tcW w:w="1314" w:type="dxa"/>
            <w:tcBorders>
              <w:top w:val="single" w:sz="6" w:space="0" w:color="000001"/>
              <w:bottom w:val="single" w:sz="2" w:space="0" w:color="FFFFFF"/>
            </w:tcBorders>
            <w:shd w:val="clear" w:color="auto" w:fill="auto"/>
            <w:vAlign w:val="center"/>
          </w:tcPr>
          <w:p w14:paraId="0B860DFD" w14:textId="77777777" w:rsidR="00C25A5C" w:rsidRPr="00C25A5C" w:rsidRDefault="00C25A5C" w:rsidP="00C25A5C">
            <w:pPr>
              <w:pStyle w:val="Compact"/>
              <w:spacing w:line="240" w:lineRule="auto"/>
              <w:jc w:val="center"/>
              <w:rPr>
                <w:rFonts w:ascii="Garamond" w:hAnsi="Garamond"/>
                <w:szCs w:val="20"/>
                <w:lang w:val="pt-BR"/>
              </w:rPr>
            </w:pPr>
          </w:p>
        </w:tc>
      </w:tr>
      <w:tr w:rsidR="00C25A5C" w:rsidRPr="00C25A5C" w14:paraId="00347031" w14:textId="77777777" w:rsidTr="003B1948">
        <w:tc>
          <w:tcPr>
            <w:tcW w:w="1323" w:type="dxa"/>
            <w:tcBorders>
              <w:top w:val="single" w:sz="6" w:space="0" w:color="000001"/>
              <w:bottom w:val="nil"/>
            </w:tcBorders>
            <w:shd w:val="clear" w:color="auto" w:fill="auto"/>
            <w:vAlign w:val="center"/>
          </w:tcPr>
          <w:p w14:paraId="361ECBB7" w14:textId="77777777" w:rsidR="00C25A5C" w:rsidRPr="00C25A5C" w:rsidRDefault="00C25A5C" w:rsidP="00C25A5C">
            <w:pPr>
              <w:pStyle w:val="Compact"/>
              <w:spacing w:line="240" w:lineRule="auto"/>
              <w:jc w:val="center"/>
              <w:rPr>
                <w:rFonts w:ascii="Garamond" w:hAnsi="Garamond"/>
                <w:szCs w:val="20"/>
              </w:rPr>
            </w:pPr>
          </w:p>
        </w:tc>
        <w:tc>
          <w:tcPr>
            <w:tcW w:w="1344" w:type="dxa"/>
            <w:tcBorders>
              <w:top w:val="single" w:sz="6" w:space="0" w:color="000001"/>
              <w:bottom w:val="nil"/>
            </w:tcBorders>
            <w:shd w:val="clear" w:color="auto" w:fill="auto"/>
            <w:vAlign w:val="center"/>
          </w:tcPr>
          <w:p w14:paraId="567A06BE"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A</w:t>
            </w:r>
          </w:p>
        </w:tc>
        <w:tc>
          <w:tcPr>
            <w:tcW w:w="1349" w:type="dxa"/>
            <w:tcBorders>
              <w:top w:val="single" w:sz="6" w:space="0" w:color="000001"/>
              <w:bottom w:val="nil"/>
            </w:tcBorders>
            <w:shd w:val="clear" w:color="auto" w:fill="auto"/>
            <w:vAlign w:val="center"/>
          </w:tcPr>
          <w:p w14:paraId="22618A01"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B</w:t>
            </w:r>
          </w:p>
        </w:tc>
        <w:tc>
          <w:tcPr>
            <w:tcW w:w="1433" w:type="dxa"/>
            <w:tcBorders>
              <w:top w:val="single" w:sz="6" w:space="0" w:color="000001"/>
              <w:bottom w:val="nil"/>
            </w:tcBorders>
            <w:shd w:val="clear" w:color="auto" w:fill="auto"/>
            <w:vAlign w:val="center"/>
          </w:tcPr>
          <w:p w14:paraId="12F8202F"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A</w:t>
            </w:r>
          </w:p>
        </w:tc>
        <w:tc>
          <w:tcPr>
            <w:tcW w:w="1438" w:type="dxa"/>
            <w:tcBorders>
              <w:top w:val="single" w:sz="6" w:space="0" w:color="000001"/>
              <w:bottom w:val="nil"/>
            </w:tcBorders>
            <w:shd w:val="clear" w:color="auto" w:fill="auto"/>
            <w:vAlign w:val="center"/>
          </w:tcPr>
          <w:p w14:paraId="53F75A0E"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B</w:t>
            </w:r>
          </w:p>
        </w:tc>
        <w:tc>
          <w:tcPr>
            <w:tcW w:w="1438" w:type="dxa"/>
            <w:tcBorders>
              <w:top w:val="single" w:sz="6" w:space="0" w:color="000001"/>
              <w:bottom w:val="nil"/>
            </w:tcBorders>
            <w:shd w:val="clear" w:color="auto" w:fill="auto"/>
            <w:vAlign w:val="center"/>
          </w:tcPr>
          <w:p w14:paraId="5346A0A7"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A</w:t>
            </w:r>
          </w:p>
        </w:tc>
        <w:tc>
          <w:tcPr>
            <w:tcW w:w="1314" w:type="dxa"/>
            <w:tcBorders>
              <w:top w:val="single" w:sz="6" w:space="0" w:color="000001"/>
              <w:bottom w:val="nil"/>
            </w:tcBorders>
            <w:shd w:val="clear" w:color="auto" w:fill="auto"/>
            <w:vAlign w:val="center"/>
          </w:tcPr>
          <w:p w14:paraId="578E112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B</w:t>
            </w:r>
          </w:p>
        </w:tc>
      </w:tr>
      <w:tr w:rsidR="00C25A5C" w:rsidRPr="00C25A5C" w14:paraId="7D2543CD" w14:textId="77777777" w:rsidTr="003B1948">
        <w:tc>
          <w:tcPr>
            <w:tcW w:w="1323" w:type="dxa"/>
            <w:tcBorders>
              <w:top w:val="nil"/>
              <w:bottom w:val="nil"/>
            </w:tcBorders>
            <w:shd w:val="clear" w:color="auto" w:fill="auto"/>
            <w:vAlign w:val="center"/>
          </w:tcPr>
          <w:p w14:paraId="76C0C0AB"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w:t>
            </w:r>
          </w:p>
        </w:tc>
        <w:tc>
          <w:tcPr>
            <w:tcW w:w="1344" w:type="dxa"/>
            <w:tcBorders>
              <w:top w:val="nil"/>
              <w:bottom w:val="nil"/>
            </w:tcBorders>
            <w:shd w:val="clear" w:color="auto" w:fill="auto"/>
            <w:vAlign w:val="center"/>
          </w:tcPr>
          <w:p w14:paraId="5BAC5B27"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342,00</w:t>
            </w:r>
          </w:p>
        </w:tc>
        <w:tc>
          <w:tcPr>
            <w:tcW w:w="1349" w:type="dxa"/>
            <w:tcBorders>
              <w:top w:val="nil"/>
              <w:bottom w:val="nil"/>
            </w:tcBorders>
            <w:shd w:val="clear" w:color="auto" w:fill="auto"/>
            <w:vAlign w:val="center"/>
          </w:tcPr>
          <w:p w14:paraId="7E31D921"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299,00</w:t>
            </w:r>
          </w:p>
        </w:tc>
        <w:tc>
          <w:tcPr>
            <w:tcW w:w="1433" w:type="dxa"/>
            <w:tcBorders>
              <w:top w:val="nil"/>
              <w:bottom w:val="nil"/>
            </w:tcBorders>
            <w:shd w:val="clear" w:color="auto" w:fill="auto"/>
            <w:vAlign w:val="center"/>
          </w:tcPr>
          <w:p w14:paraId="5963D1C1"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550,00</w:t>
            </w:r>
          </w:p>
        </w:tc>
        <w:tc>
          <w:tcPr>
            <w:tcW w:w="1438" w:type="dxa"/>
            <w:tcBorders>
              <w:top w:val="nil"/>
              <w:bottom w:val="nil"/>
            </w:tcBorders>
            <w:shd w:val="clear" w:color="auto" w:fill="auto"/>
            <w:vAlign w:val="center"/>
          </w:tcPr>
          <w:p w14:paraId="6572C23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515,00</w:t>
            </w:r>
          </w:p>
        </w:tc>
        <w:tc>
          <w:tcPr>
            <w:tcW w:w="1438" w:type="dxa"/>
            <w:tcBorders>
              <w:top w:val="nil"/>
              <w:bottom w:val="nil"/>
            </w:tcBorders>
            <w:shd w:val="clear" w:color="auto" w:fill="auto"/>
            <w:vAlign w:val="center"/>
          </w:tcPr>
          <w:p w14:paraId="7E9271E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523,00</w:t>
            </w:r>
          </w:p>
        </w:tc>
        <w:tc>
          <w:tcPr>
            <w:tcW w:w="1314" w:type="dxa"/>
            <w:tcBorders>
              <w:top w:val="nil"/>
              <w:bottom w:val="nil"/>
            </w:tcBorders>
            <w:shd w:val="clear" w:color="auto" w:fill="auto"/>
            <w:vAlign w:val="center"/>
          </w:tcPr>
          <w:p w14:paraId="53299425"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580,00</w:t>
            </w:r>
          </w:p>
        </w:tc>
      </w:tr>
      <w:tr w:rsidR="00C25A5C" w:rsidRPr="00C25A5C" w14:paraId="3FBF1F02" w14:textId="77777777" w:rsidTr="003B1948">
        <w:tc>
          <w:tcPr>
            <w:tcW w:w="1323" w:type="dxa"/>
            <w:tcBorders>
              <w:top w:val="nil"/>
              <w:bottom w:val="nil"/>
            </w:tcBorders>
            <w:shd w:val="clear" w:color="auto" w:fill="auto"/>
            <w:vAlign w:val="center"/>
          </w:tcPr>
          <w:p w14:paraId="19A7130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w:t>
            </w:r>
          </w:p>
        </w:tc>
        <w:tc>
          <w:tcPr>
            <w:tcW w:w="1344" w:type="dxa"/>
            <w:tcBorders>
              <w:top w:val="nil"/>
              <w:bottom w:val="nil"/>
            </w:tcBorders>
            <w:shd w:val="clear" w:color="auto" w:fill="auto"/>
            <w:vAlign w:val="center"/>
          </w:tcPr>
          <w:p w14:paraId="39928BB3"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367,00</w:t>
            </w:r>
          </w:p>
        </w:tc>
        <w:tc>
          <w:tcPr>
            <w:tcW w:w="1349" w:type="dxa"/>
            <w:tcBorders>
              <w:top w:val="nil"/>
              <w:bottom w:val="nil"/>
            </w:tcBorders>
            <w:shd w:val="clear" w:color="auto" w:fill="auto"/>
            <w:vAlign w:val="center"/>
          </w:tcPr>
          <w:p w14:paraId="460631C9"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268,00</w:t>
            </w:r>
          </w:p>
        </w:tc>
        <w:tc>
          <w:tcPr>
            <w:tcW w:w="1433" w:type="dxa"/>
            <w:tcBorders>
              <w:top w:val="nil"/>
              <w:bottom w:val="nil"/>
            </w:tcBorders>
            <w:shd w:val="clear" w:color="auto" w:fill="auto"/>
            <w:vAlign w:val="center"/>
          </w:tcPr>
          <w:p w14:paraId="76B0CB1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515,00</w:t>
            </w:r>
          </w:p>
        </w:tc>
        <w:tc>
          <w:tcPr>
            <w:tcW w:w="1438" w:type="dxa"/>
            <w:tcBorders>
              <w:top w:val="nil"/>
              <w:bottom w:val="nil"/>
            </w:tcBorders>
            <w:shd w:val="clear" w:color="auto" w:fill="auto"/>
            <w:vAlign w:val="center"/>
          </w:tcPr>
          <w:p w14:paraId="776C918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575,00</w:t>
            </w:r>
          </w:p>
        </w:tc>
        <w:tc>
          <w:tcPr>
            <w:tcW w:w="1438" w:type="dxa"/>
            <w:tcBorders>
              <w:top w:val="nil"/>
              <w:bottom w:val="nil"/>
            </w:tcBorders>
            <w:shd w:val="clear" w:color="auto" w:fill="auto"/>
            <w:vAlign w:val="center"/>
          </w:tcPr>
          <w:p w14:paraId="1B1846F5"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588,00</w:t>
            </w:r>
          </w:p>
        </w:tc>
        <w:tc>
          <w:tcPr>
            <w:tcW w:w="1314" w:type="dxa"/>
            <w:tcBorders>
              <w:top w:val="nil"/>
              <w:bottom w:val="nil"/>
            </w:tcBorders>
            <w:shd w:val="clear" w:color="auto" w:fill="auto"/>
            <w:vAlign w:val="center"/>
          </w:tcPr>
          <w:p w14:paraId="0D66E72B"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592,00</w:t>
            </w:r>
          </w:p>
        </w:tc>
      </w:tr>
      <w:tr w:rsidR="00C25A5C" w:rsidRPr="00C25A5C" w14:paraId="4AB09DEA" w14:textId="77777777" w:rsidTr="003B1948">
        <w:tc>
          <w:tcPr>
            <w:tcW w:w="1323" w:type="dxa"/>
            <w:tcBorders>
              <w:top w:val="nil"/>
              <w:bottom w:val="nil"/>
            </w:tcBorders>
            <w:shd w:val="clear" w:color="auto" w:fill="auto"/>
            <w:vAlign w:val="center"/>
          </w:tcPr>
          <w:p w14:paraId="22156705"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w:t>
            </w:r>
          </w:p>
        </w:tc>
        <w:tc>
          <w:tcPr>
            <w:tcW w:w="1344" w:type="dxa"/>
            <w:tcBorders>
              <w:top w:val="nil"/>
              <w:bottom w:val="nil"/>
            </w:tcBorders>
            <w:shd w:val="clear" w:color="auto" w:fill="auto"/>
            <w:vAlign w:val="center"/>
          </w:tcPr>
          <w:p w14:paraId="2A1DF5BF"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320,00</w:t>
            </w:r>
          </w:p>
        </w:tc>
        <w:tc>
          <w:tcPr>
            <w:tcW w:w="1349" w:type="dxa"/>
            <w:tcBorders>
              <w:top w:val="nil"/>
              <w:bottom w:val="nil"/>
            </w:tcBorders>
            <w:shd w:val="clear" w:color="auto" w:fill="auto"/>
            <w:vAlign w:val="center"/>
          </w:tcPr>
          <w:p w14:paraId="5A696C7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327,00</w:t>
            </w:r>
          </w:p>
        </w:tc>
        <w:tc>
          <w:tcPr>
            <w:tcW w:w="1433" w:type="dxa"/>
            <w:tcBorders>
              <w:top w:val="nil"/>
              <w:bottom w:val="nil"/>
            </w:tcBorders>
            <w:shd w:val="clear" w:color="auto" w:fill="auto"/>
            <w:vAlign w:val="center"/>
          </w:tcPr>
          <w:p w14:paraId="1971EC8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577,00</w:t>
            </w:r>
          </w:p>
        </w:tc>
        <w:tc>
          <w:tcPr>
            <w:tcW w:w="1438" w:type="dxa"/>
            <w:tcBorders>
              <w:top w:val="nil"/>
              <w:bottom w:val="nil"/>
            </w:tcBorders>
            <w:shd w:val="clear" w:color="auto" w:fill="auto"/>
            <w:vAlign w:val="center"/>
          </w:tcPr>
          <w:p w14:paraId="428C3A88"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534,00</w:t>
            </w:r>
          </w:p>
        </w:tc>
        <w:tc>
          <w:tcPr>
            <w:tcW w:w="1438" w:type="dxa"/>
            <w:tcBorders>
              <w:top w:val="nil"/>
              <w:bottom w:val="nil"/>
            </w:tcBorders>
            <w:shd w:val="clear" w:color="auto" w:fill="auto"/>
            <w:vAlign w:val="center"/>
          </w:tcPr>
          <w:p w14:paraId="18AE496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593,00</w:t>
            </w:r>
          </w:p>
        </w:tc>
        <w:tc>
          <w:tcPr>
            <w:tcW w:w="1314" w:type="dxa"/>
            <w:tcBorders>
              <w:top w:val="nil"/>
              <w:bottom w:val="nil"/>
            </w:tcBorders>
            <w:shd w:val="clear" w:color="auto" w:fill="auto"/>
            <w:vAlign w:val="center"/>
          </w:tcPr>
          <w:p w14:paraId="7143A227"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579,00</w:t>
            </w:r>
          </w:p>
        </w:tc>
      </w:tr>
      <w:tr w:rsidR="00C25A5C" w:rsidRPr="00C25A5C" w14:paraId="06A10B5E" w14:textId="77777777" w:rsidTr="003B1948">
        <w:tc>
          <w:tcPr>
            <w:tcW w:w="1323" w:type="dxa"/>
            <w:tcBorders>
              <w:top w:val="nil"/>
              <w:bottom w:val="nil"/>
            </w:tcBorders>
            <w:shd w:val="clear" w:color="auto" w:fill="auto"/>
            <w:vAlign w:val="center"/>
          </w:tcPr>
          <w:p w14:paraId="74A6FB7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w:t>
            </w:r>
          </w:p>
        </w:tc>
        <w:tc>
          <w:tcPr>
            <w:tcW w:w="1344" w:type="dxa"/>
            <w:tcBorders>
              <w:top w:val="nil"/>
              <w:bottom w:val="nil"/>
            </w:tcBorders>
            <w:shd w:val="clear" w:color="auto" w:fill="auto"/>
            <w:vAlign w:val="center"/>
          </w:tcPr>
          <w:p w14:paraId="450AD05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316,00</w:t>
            </w:r>
          </w:p>
        </w:tc>
        <w:tc>
          <w:tcPr>
            <w:tcW w:w="1349" w:type="dxa"/>
            <w:tcBorders>
              <w:top w:val="nil"/>
              <w:bottom w:val="nil"/>
            </w:tcBorders>
            <w:shd w:val="clear" w:color="auto" w:fill="auto"/>
            <w:vAlign w:val="center"/>
          </w:tcPr>
          <w:p w14:paraId="4AE6681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293,00</w:t>
            </w:r>
          </w:p>
        </w:tc>
        <w:tc>
          <w:tcPr>
            <w:tcW w:w="1433" w:type="dxa"/>
            <w:tcBorders>
              <w:top w:val="nil"/>
              <w:bottom w:val="nil"/>
            </w:tcBorders>
            <w:shd w:val="clear" w:color="auto" w:fill="auto"/>
            <w:vAlign w:val="center"/>
          </w:tcPr>
          <w:p w14:paraId="04347B8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538,00</w:t>
            </w:r>
          </w:p>
        </w:tc>
        <w:tc>
          <w:tcPr>
            <w:tcW w:w="1438" w:type="dxa"/>
            <w:tcBorders>
              <w:top w:val="nil"/>
              <w:bottom w:val="nil"/>
            </w:tcBorders>
            <w:shd w:val="clear" w:color="auto" w:fill="auto"/>
            <w:vAlign w:val="center"/>
          </w:tcPr>
          <w:p w14:paraId="6C73817E"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574,00</w:t>
            </w:r>
          </w:p>
        </w:tc>
        <w:tc>
          <w:tcPr>
            <w:tcW w:w="1438" w:type="dxa"/>
            <w:tcBorders>
              <w:top w:val="nil"/>
              <w:bottom w:val="nil"/>
            </w:tcBorders>
            <w:shd w:val="clear" w:color="auto" w:fill="auto"/>
            <w:vAlign w:val="center"/>
          </w:tcPr>
          <w:p w14:paraId="263BB95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590,00</w:t>
            </w:r>
          </w:p>
        </w:tc>
        <w:tc>
          <w:tcPr>
            <w:tcW w:w="1314" w:type="dxa"/>
            <w:tcBorders>
              <w:top w:val="nil"/>
              <w:bottom w:val="nil"/>
            </w:tcBorders>
            <w:shd w:val="clear" w:color="auto" w:fill="auto"/>
            <w:vAlign w:val="center"/>
          </w:tcPr>
          <w:p w14:paraId="5C42B831"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606,00</w:t>
            </w:r>
          </w:p>
        </w:tc>
      </w:tr>
      <w:tr w:rsidR="00C25A5C" w:rsidRPr="00C25A5C" w14:paraId="5FD0D9EA" w14:textId="77777777" w:rsidTr="003B1948">
        <w:tc>
          <w:tcPr>
            <w:tcW w:w="1323" w:type="dxa"/>
            <w:tcBorders>
              <w:top w:val="nil"/>
              <w:bottom w:val="single" w:sz="6" w:space="0" w:color="000001"/>
            </w:tcBorders>
            <w:shd w:val="clear" w:color="auto" w:fill="auto"/>
            <w:vAlign w:val="center"/>
          </w:tcPr>
          <w:p w14:paraId="6B3DC74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w:t>
            </w:r>
          </w:p>
        </w:tc>
        <w:tc>
          <w:tcPr>
            <w:tcW w:w="1344" w:type="dxa"/>
            <w:tcBorders>
              <w:top w:val="nil"/>
              <w:bottom w:val="single" w:sz="6" w:space="0" w:color="000001"/>
            </w:tcBorders>
            <w:shd w:val="clear" w:color="auto" w:fill="auto"/>
            <w:vAlign w:val="center"/>
          </w:tcPr>
          <w:p w14:paraId="3C12B62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294,00</w:t>
            </w:r>
          </w:p>
        </w:tc>
        <w:tc>
          <w:tcPr>
            <w:tcW w:w="1349" w:type="dxa"/>
            <w:tcBorders>
              <w:top w:val="nil"/>
              <w:bottom w:val="single" w:sz="6" w:space="0" w:color="000001"/>
            </w:tcBorders>
            <w:shd w:val="clear" w:color="auto" w:fill="auto"/>
            <w:vAlign w:val="center"/>
          </w:tcPr>
          <w:p w14:paraId="34E1C078"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311,00</w:t>
            </w:r>
          </w:p>
        </w:tc>
        <w:tc>
          <w:tcPr>
            <w:tcW w:w="1433" w:type="dxa"/>
            <w:tcBorders>
              <w:top w:val="nil"/>
              <w:bottom w:val="single" w:sz="6" w:space="0" w:color="000001"/>
            </w:tcBorders>
            <w:shd w:val="clear" w:color="auto" w:fill="auto"/>
            <w:vAlign w:val="center"/>
          </w:tcPr>
          <w:p w14:paraId="53A18313"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585,00</w:t>
            </w:r>
          </w:p>
        </w:tc>
        <w:tc>
          <w:tcPr>
            <w:tcW w:w="1438" w:type="dxa"/>
            <w:tcBorders>
              <w:top w:val="nil"/>
              <w:bottom w:val="single" w:sz="6" w:space="0" w:color="000001"/>
            </w:tcBorders>
            <w:shd w:val="clear" w:color="auto" w:fill="auto"/>
            <w:vAlign w:val="center"/>
          </w:tcPr>
          <w:p w14:paraId="762E54AE"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525,00</w:t>
            </w:r>
          </w:p>
        </w:tc>
        <w:tc>
          <w:tcPr>
            <w:tcW w:w="1438" w:type="dxa"/>
            <w:tcBorders>
              <w:top w:val="nil"/>
              <w:bottom w:val="single" w:sz="6" w:space="0" w:color="000001"/>
            </w:tcBorders>
            <w:shd w:val="clear" w:color="auto" w:fill="auto"/>
            <w:vAlign w:val="center"/>
          </w:tcPr>
          <w:p w14:paraId="6A737CD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597,00</w:t>
            </w:r>
          </w:p>
        </w:tc>
        <w:tc>
          <w:tcPr>
            <w:tcW w:w="1314" w:type="dxa"/>
            <w:tcBorders>
              <w:top w:val="nil"/>
              <w:bottom w:val="single" w:sz="6" w:space="0" w:color="000001"/>
            </w:tcBorders>
            <w:shd w:val="clear" w:color="auto" w:fill="auto"/>
            <w:vAlign w:val="center"/>
          </w:tcPr>
          <w:p w14:paraId="6B881D17"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576,00</w:t>
            </w:r>
          </w:p>
        </w:tc>
      </w:tr>
      <w:tr w:rsidR="00C25A5C" w:rsidRPr="00C25A5C" w14:paraId="16226D81" w14:textId="77777777" w:rsidTr="00C25A5C">
        <w:tc>
          <w:tcPr>
            <w:tcW w:w="1323" w:type="dxa"/>
            <w:tcBorders>
              <w:top w:val="single" w:sz="6" w:space="0" w:color="000001"/>
              <w:bottom w:val="single" w:sz="6" w:space="0" w:color="000001"/>
            </w:tcBorders>
            <w:shd w:val="clear" w:color="auto" w:fill="auto"/>
            <w:vAlign w:val="center"/>
          </w:tcPr>
          <w:p w14:paraId="6A44C8B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bCs/>
                <w:szCs w:val="20"/>
                <w:lang w:val="pt-BR"/>
              </w:rPr>
              <w:t>Estatísticas</w:t>
            </w:r>
          </w:p>
        </w:tc>
        <w:tc>
          <w:tcPr>
            <w:tcW w:w="1344" w:type="dxa"/>
            <w:tcBorders>
              <w:top w:val="single" w:sz="6" w:space="0" w:color="000001"/>
              <w:bottom w:val="single" w:sz="6" w:space="0" w:color="000001"/>
            </w:tcBorders>
            <w:shd w:val="clear" w:color="auto" w:fill="auto"/>
            <w:vAlign w:val="center"/>
          </w:tcPr>
          <w:p w14:paraId="6BD3EA3E" w14:textId="77777777" w:rsidR="00C25A5C" w:rsidRPr="00C25A5C" w:rsidRDefault="00C25A5C" w:rsidP="00C25A5C">
            <w:pPr>
              <w:pStyle w:val="Compact"/>
              <w:spacing w:line="240" w:lineRule="auto"/>
              <w:jc w:val="center"/>
              <w:rPr>
                <w:rFonts w:ascii="Garamond" w:hAnsi="Garamond"/>
                <w:szCs w:val="20"/>
                <w:lang w:val="pt-BR"/>
              </w:rPr>
            </w:pPr>
          </w:p>
        </w:tc>
        <w:tc>
          <w:tcPr>
            <w:tcW w:w="1349" w:type="dxa"/>
            <w:tcBorders>
              <w:top w:val="single" w:sz="6" w:space="0" w:color="000001"/>
              <w:bottom w:val="single" w:sz="6" w:space="0" w:color="000001"/>
            </w:tcBorders>
            <w:shd w:val="clear" w:color="auto" w:fill="auto"/>
            <w:vAlign w:val="center"/>
          </w:tcPr>
          <w:p w14:paraId="3BCE325A" w14:textId="77777777" w:rsidR="00C25A5C" w:rsidRPr="00C25A5C" w:rsidRDefault="00C25A5C" w:rsidP="00C25A5C">
            <w:pPr>
              <w:pStyle w:val="Compact"/>
              <w:spacing w:line="240" w:lineRule="auto"/>
              <w:jc w:val="center"/>
              <w:rPr>
                <w:rFonts w:ascii="Garamond" w:hAnsi="Garamond"/>
                <w:szCs w:val="20"/>
                <w:lang w:val="pt-BR"/>
              </w:rPr>
            </w:pPr>
          </w:p>
        </w:tc>
        <w:tc>
          <w:tcPr>
            <w:tcW w:w="1433" w:type="dxa"/>
            <w:tcBorders>
              <w:top w:val="single" w:sz="6" w:space="0" w:color="000001"/>
              <w:bottom w:val="single" w:sz="6" w:space="0" w:color="000001"/>
            </w:tcBorders>
            <w:shd w:val="clear" w:color="auto" w:fill="auto"/>
            <w:vAlign w:val="center"/>
          </w:tcPr>
          <w:p w14:paraId="706E7AD6" w14:textId="77777777" w:rsidR="00C25A5C" w:rsidRPr="00C25A5C" w:rsidRDefault="00C25A5C" w:rsidP="00C25A5C">
            <w:pPr>
              <w:pStyle w:val="Compact"/>
              <w:spacing w:line="240" w:lineRule="auto"/>
              <w:jc w:val="center"/>
              <w:rPr>
                <w:rFonts w:ascii="Garamond" w:hAnsi="Garamond"/>
                <w:szCs w:val="20"/>
                <w:lang w:val="pt-BR"/>
              </w:rPr>
            </w:pPr>
          </w:p>
        </w:tc>
        <w:tc>
          <w:tcPr>
            <w:tcW w:w="1438" w:type="dxa"/>
            <w:tcBorders>
              <w:top w:val="single" w:sz="6" w:space="0" w:color="000001"/>
              <w:bottom w:val="single" w:sz="6" w:space="0" w:color="000001"/>
            </w:tcBorders>
            <w:shd w:val="clear" w:color="auto" w:fill="auto"/>
            <w:vAlign w:val="center"/>
          </w:tcPr>
          <w:p w14:paraId="596B6345" w14:textId="77777777" w:rsidR="00C25A5C" w:rsidRPr="00C25A5C" w:rsidRDefault="00C25A5C" w:rsidP="00C25A5C">
            <w:pPr>
              <w:pStyle w:val="Compact"/>
              <w:spacing w:line="240" w:lineRule="auto"/>
              <w:jc w:val="center"/>
              <w:rPr>
                <w:rFonts w:ascii="Garamond" w:hAnsi="Garamond"/>
                <w:szCs w:val="20"/>
                <w:lang w:val="pt-BR"/>
              </w:rPr>
            </w:pPr>
          </w:p>
        </w:tc>
        <w:tc>
          <w:tcPr>
            <w:tcW w:w="1438" w:type="dxa"/>
            <w:tcBorders>
              <w:top w:val="single" w:sz="6" w:space="0" w:color="000001"/>
              <w:bottom w:val="single" w:sz="6" w:space="0" w:color="000001"/>
            </w:tcBorders>
            <w:shd w:val="clear" w:color="auto" w:fill="auto"/>
            <w:vAlign w:val="center"/>
          </w:tcPr>
          <w:p w14:paraId="07CC2DC1" w14:textId="77777777" w:rsidR="00C25A5C" w:rsidRPr="00C25A5C" w:rsidRDefault="00C25A5C" w:rsidP="00C25A5C">
            <w:pPr>
              <w:pStyle w:val="Compact"/>
              <w:spacing w:line="240" w:lineRule="auto"/>
              <w:jc w:val="center"/>
              <w:rPr>
                <w:rFonts w:ascii="Garamond" w:hAnsi="Garamond"/>
                <w:szCs w:val="20"/>
                <w:lang w:val="pt-BR"/>
              </w:rPr>
            </w:pPr>
          </w:p>
        </w:tc>
        <w:tc>
          <w:tcPr>
            <w:tcW w:w="1314" w:type="dxa"/>
            <w:tcBorders>
              <w:top w:val="single" w:sz="6" w:space="0" w:color="000001"/>
              <w:bottom w:val="single" w:sz="6" w:space="0" w:color="000001"/>
            </w:tcBorders>
            <w:shd w:val="clear" w:color="auto" w:fill="auto"/>
            <w:vAlign w:val="center"/>
          </w:tcPr>
          <w:p w14:paraId="3F03F6DE" w14:textId="77777777" w:rsidR="00C25A5C" w:rsidRPr="00C25A5C" w:rsidRDefault="00C25A5C" w:rsidP="00C25A5C">
            <w:pPr>
              <w:pStyle w:val="Compact"/>
              <w:spacing w:line="240" w:lineRule="auto"/>
              <w:jc w:val="center"/>
              <w:rPr>
                <w:rFonts w:ascii="Garamond" w:hAnsi="Garamond"/>
                <w:szCs w:val="20"/>
                <w:lang w:val="pt-BR"/>
              </w:rPr>
            </w:pPr>
          </w:p>
        </w:tc>
      </w:tr>
      <w:tr w:rsidR="00C25A5C" w:rsidRPr="00C25A5C" w14:paraId="54A8DF6B" w14:textId="77777777" w:rsidTr="003B1948">
        <w:tc>
          <w:tcPr>
            <w:tcW w:w="1323" w:type="dxa"/>
            <w:tcBorders>
              <w:top w:val="single" w:sz="6" w:space="0" w:color="000001"/>
              <w:bottom w:val="nil"/>
            </w:tcBorders>
            <w:shd w:val="clear" w:color="auto" w:fill="auto"/>
            <w:vAlign w:val="center"/>
          </w:tcPr>
          <w:p w14:paraId="41CFB2F3"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Média (g kg</w:t>
            </w:r>
            <w:r w:rsidRPr="00C25A5C">
              <w:rPr>
                <w:rFonts w:ascii="Garamond" w:hAnsi="Garamond"/>
                <w:szCs w:val="20"/>
                <w:vertAlign w:val="superscript"/>
                <w:lang w:val="pt-BR"/>
              </w:rPr>
              <w:t>-1</w:t>
            </w:r>
            <w:r w:rsidRPr="00C25A5C">
              <w:rPr>
                <w:rFonts w:ascii="Garamond" w:hAnsi="Garamond"/>
                <w:szCs w:val="20"/>
                <w:lang w:val="pt-BR"/>
              </w:rPr>
              <w:t>)</w:t>
            </w:r>
          </w:p>
        </w:tc>
        <w:tc>
          <w:tcPr>
            <w:tcW w:w="1344" w:type="dxa"/>
            <w:tcBorders>
              <w:top w:val="single" w:sz="6" w:space="0" w:color="000001"/>
              <w:bottom w:val="nil"/>
            </w:tcBorders>
            <w:shd w:val="clear" w:color="auto" w:fill="auto"/>
            <w:vAlign w:val="center"/>
          </w:tcPr>
          <w:p w14:paraId="5810D9E2"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327,57</w:t>
            </w:r>
          </w:p>
        </w:tc>
        <w:tc>
          <w:tcPr>
            <w:tcW w:w="1349" w:type="dxa"/>
            <w:tcBorders>
              <w:top w:val="single" w:sz="6" w:space="0" w:color="000001"/>
              <w:bottom w:val="nil"/>
            </w:tcBorders>
            <w:shd w:val="clear" w:color="auto" w:fill="auto"/>
            <w:vAlign w:val="center"/>
          </w:tcPr>
          <w:p w14:paraId="1983A97E"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299,68</w:t>
            </w:r>
          </w:p>
        </w:tc>
        <w:tc>
          <w:tcPr>
            <w:tcW w:w="1433" w:type="dxa"/>
            <w:tcBorders>
              <w:top w:val="single" w:sz="6" w:space="0" w:color="000001"/>
              <w:bottom w:val="nil"/>
            </w:tcBorders>
            <w:shd w:val="clear" w:color="auto" w:fill="auto"/>
            <w:vAlign w:val="center"/>
          </w:tcPr>
          <w:p w14:paraId="6B09F9F2"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553,35</w:t>
            </w:r>
          </w:p>
        </w:tc>
        <w:tc>
          <w:tcPr>
            <w:tcW w:w="1438" w:type="dxa"/>
            <w:tcBorders>
              <w:top w:val="single" w:sz="6" w:space="0" w:color="000001"/>
              <w:bottom w:val="nil"/>
            </w:tcBorders>
            <w:shd w:val="clear" w:color="auto" w:fill="auto"/>
            <w:vAlign w:val="center"/>
          </w:tcPr>
          <w:p w14:paraId="78C6BB7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544,53</w:t>
            </w:r>
          </w:p>
        </w:tc>
        <w:tc>
          <w:tcPr>
            <w:tcW w:w="1438" w:type="dxa"/>
            <w:tcBorders>
              <w:top w:val="single" w:sz="6" w:space="0" w:color="000001"/>
              <w:bottom w:val="nil"/>
            </w:tcBorders>
            <w:shd w:val="clear" w:color="auto" w:fill="auto"/>
            <w:vAlign w:val="center"/>
          </w:tcPr>
          <w:p w14:paraId="7B11A18F"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578,18</w:t>
            </w:r>
          </w:p>
        </w:tc>
        <w:tc>
          <w:tcPr>
            <w:tcW w:w="1314" w:type="dxa"/>
            <w:tcBorders>
              <w:top w:val="single" w:sz="6" w:space="0" w:color="000001"/>
              <w:bottom w:val="nil"/>
            </w:tcBorders>
            <w:shd w:val="clear" w:color="auto" w:fill="auto"/>
            <w:vAlign w:val="center"/>
          </w:tcPr>
          <w:p w14:paraId="6E6FDE1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586,60</w:t>
            </w:r>
          </w:p>
        </w:tc>
      </w:tr>
      <w:tr w:rsidR="00C25A5C" w:rsidRPr="00C25A5C" w14:paraId="3957E6B8" w14:textId="77777777" w:rsidTr="003B1948">
        <w:tc>
          <w:tcPr>
            <w:tcW w:w="1323" w:type="dxa"/>
            <w:tcBorders>
              <w:top w:val="nil"/>
              <w:bottom w:val="nil"/>
            </w:tcBorders>
            <w:shd w:val="clear" w:color="auto" w:fill="auto"/>
            <w:vAlign w:val="center"/>
          </w:tcPr>
          <w:p w14:paraId="6D8FE07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DP (g kg</w:t>
            </w:r>
            <w:r w:rsidRPr="00C25A5C">
              <w:rPr>
                <w:rFonts w:ascii="Garamond" w:hAnsi="Garamond"/>
                <w:szCs w:val="20"/>
                <w:vertAlign w:val="superscript"/>
                <w:lang w:val="pt-BR"/>
              </w:rPr>
              <w:t>-1</w:t>
            </w:r>
            <w:r w:rsidRPr="00C25A5C">
              <w:rPr>
                <w:rFonts w:ascii="Garamond" w:hAnsi="Garamond"/>
                <w:szCs w:val="20"/>
                <w:lang w:val="pt-BR"/>
              </w:rPr>
              <w:t>)</w:t>
            </w:r>
          </w:p>
        </w:tc>
        <w:tc>
          <w:tcPr>
            <w:tcW w:w="1344" w:type="dxa"/>
            <w:tcBorders>
              <w:top w:val="nil"/>
              <w:bottom w:val="nil"/>
            </w:tcBorders>
            <w:shd w:val="clear" w:color="auto" w:fill="auto"/>
            <w:vAlign w:val="center"/>
          </w:tcPr>
          <w:p w14:paraId="43A311D8"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27,68</w:t>
            </w:r>
          </w:p>
        </w:tc>
        <w:tc>
          <w:tcPr>
            <w:tcW w:w="1349" w:type="dxa"/>
            <w:tcBorders>
              <w:top w:val="nil"/>
              <w:bottom w:val="nil"/>
            </w:tcBorders>
            <w:shd w:val="clear" w:color="auto" w:fill="auto"/>
            <w:vAlign w:val="center"/>
          </w:tcPr>
          <w:p w14:paraId="61F0526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21,99</w:t>
            </w:r>
          </w:p>
        </w:tc>
        <w:tc>
          <w:tcPr>
            <w:tcW w:w="1433" w:type="dxa"/>
            <w:tcBorders>
              <w:top w:val="nil"/>
              <w:bottom w:val="nil"/>
            </w:tcBorders>
            <w:shd w:val="clear" w:color="auto" w:fill="auto"/>
            <w:vAlign w:val="center"/>
          </w:tcPr>
          <w:p w14:paraId="5B96F9F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28,65</w:t>
            </w:r>
          </w:p>
        </w:tc>
        <w:tc>
          <w:tcPr>
            <w:tcW w:w="1438" w:type="dxa"/>
            <w:tcBorders>
              <w:top w:val="nil"/>
              <w:bottom w:val="nil"/>
            </w:tcBorders>
            <w:shd w:val="clear" w:color="auto" w:fill="auto"/>
            <w:vAlign w:val="center"/>
          </w:tcPr>
          <w:p w14:paraId="4A002E7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28,10</w:t>
            </w:r>
          </w:p>
        </w:tc>
        <w:tc>
          <w:tcPr>
            <w:tcW w:w="1438" w:type="dxa"/>
            <w:tcBorders>
              <w:top w:val="nil"/>
              <w:bottom w:val="nil"/>
            </w:tcBorders>
            <w:shd w:val="clear" w:color="auto" w:fill="auto"/>
            <w:vAlign w:val="center"/>
          </w:tcPr>
          <w:p w14:paraId="0402FB0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31,11</w:t>
            </w:r>
          </w:p>
        </w:tc>
        <w:tc>
          <w:tcPr>
            <w:tcW w:w="1314" w:type="dxa"/>
            <w:tcBorders>
              <w:top w:val="nil"/>
              <w:bottom w:val="nil"/>
            </w:tcBorders>
            <w:shd w:val="clear" w:color="auto" w:fill="auto"/>
            <w:vAlign w:val="center"/>
          </w:tcPr>
          <w:p w14:paraId="0165CC3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12,35</w:t>
            </w:r>
          </w:p>
        </w:tc>
      </w:tr>
      <w:tr w:rsidR="00C25A5C" w:rsidRPr="00C25A5C" w14:paraId="4D44CF70" w14:textId="77777777" w:rsidTr="003B1948">
        <w:tc>
          <w:tcPr>
            <w:tcW w:w="1323" w:type="dxa"/>
            <w:tcBorders>
              <w:top w:val="nil"/>
              <w:bottom w:val="nil"/>
            </w:tcBorders>
            <w:shd w:val="clear" w:color="auto" w:fill="auto"/>
            <w:vAlign w:val="center"/>
          </w:tcPr>
          <w:p w14:paraId="7C3AF609"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CV (%)</w:t>
            </w:r>
          </w:p>
        </w:tc>
        <w:tc>
          <w:tcPr>
            <w:tcW w:w="1344" w:type="dxa"/>
            <w:tcBorders>
              <w:top w:val="nil"/>
              <w:bottom w:val="nil"/>
            </w:tcBorders>
            <w:shd w:val="clear" w:color="auto" w:fill="auto"/>
            <w:vAlign w:val="center"/>
          </w:tcPr>
          <w:p w14:paraId="7CFDB0B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8,45</w:t>
            </w:r>
          </w:p>
        </w:tc>
        <w:tc>
          <w:tcPr>
            <w:tcW w:w="1349" w:type="dxa"/>
            <w:tcBorders>
              <w:top w:val="nil"/>
              <w:bottom w:val="nil"/>
            </w:tcBorders>
            <w:shd w:val="clear" w:color="auto" w:fill="auto"/>
            <w:vAlign w:val="center"/>
          </w:tcPr>
          <w:p w14:paraId="2B71BA58"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7,34</w:t>
            </w:r>
          </w:p>
        </w:tc>
        <w:tc>
          <w:tcPr>
            <w:tcW w:w="1433" w:type="dxa"/>
            <w:tcBorders>
              <w:top w:val="nil"/>
              <w:bottom w:val="nil"/>
            </w:tcBorders>
            <w:shd w:val="clear" w:color="auto" w:fill="auto"/>
            <w:vAlign w:val="center"/>
          </w:tcPr>
          <w:p w14:paraId="450695A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5,18</w:t>
            </w:r>
          </w:p>
        </w:tc>
        <w:tc>
          <w:tcPr>
            <w:tcW w:w="1438" w:type="dxa"/>
            <w:tcBorders>
              <w:top w:val="nil"/>
              <w:bottom w:val="nil"/>
            </w:tcBorders>
            <w:shd w:val="clear" w:color="auto" w:fill="auto"/>
            <w:vAlign w:val="center"/>
          </w:tcPr>
          <w:p w14:paraId="28A8707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5,16</w:t>
            </w:r>
          </w:p>
        </w:tc>
        <w:tc>
          <w:tcPr>
            <w:tcW w:w="1438" w:type="dxa"/>
            <w:tcBorders>
              <w:top w:val="nil"/>
              <w:bottom w:val="nil"/>
            </w:tcBorders>
            <w:shd w:val="clear" w:color="auto" w:fill="auto"/>
            <w:vAlign w:val="center"/>
          </w:tcPr>
          <w:p w14:paraId="60EFCA5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5,38</w:t>
            </w:r>
          </w:p>
        </w:tc>
        <w:tc>
          <w:tcPr>
            <w:tcW w:w="1314" w:type="dxa"/>
            <w:tcBorders>
              <w:top w:val="nil"/>
              <w:bottom w:val="nil"/>
            </w:tcBorders>
            <w:shd w:val="clear" w:color="auto" w:fill="auto"/>
            <w:vAlign w:val="center"/>
          </w:tcPr>
          <w:p w14:paraId="6A334E0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2,11</w:t>
            </w:r>
          </w:p>
        </w:tc>
      </w:tr>
      <w:tr w:rsidR="00C25A5C" w:rsidRPr="00C25A5C" w14:paraId="6DFC1FE2" w14:textId="77777777" w:rsidTr="003B1948">
        <w:tc>
          <w:tcPr>
            <w:tcW w:w="1323" w:type="dxa"/>
            <w:tcBorders>
              <w:top w:val="nil"/>
              <w:bottom w:val="nil"/>
            </w:tcBorders>
            <w:shd w:val="clear" w:color="auto" w:fill="auto"/>
            <w:vAlign w:val="center"/>
          </w:tcPr>
          <w:p w14:paraId="63D6C95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EM (%)</w:t>
            </w:r>
          </w:p>
        </w:tc>
        <w:tc>
          <w:tcPr>
            <w:tcW w:w="1344" w:type="dxa"/>
            <w:tcBorders>
              <w:top w:val="nil"/>
              <w:bottom w:val="nil"/>
            </w:tcBorders>
            <w:shd w:val="clear" w:color="auto" w:fill="auto"/>
            <w:vAlign w:val="center"/>
          </w:tcPr>
          <w:p w14:paraId="41F5E2C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-43,81</w:t>
            </w:r>
          </w:p>
        </w:tc>
        <w:tc>
          <w:tcPr>
            <w:tcW w:w="1349" w:type="dxa"/>
            <w:tcBorders>
              <w:top w:val="nil"/>
              <w:bottom w:val="nil"/>
            </w:tcBorders>
            <w:shd w:val="clear" w:color="auto" w:fill="auto"/>
            <w:vAlign w:val="center"/>
          </w:tcPr>
          <w:p w14:paraId="110A72B2"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-48,60</w:t>
            </w:r>
          </w:p>
        </w:tc>
        <w:tc>
          <w:tcPr>
            <w:tcW w:w="1433" w:type="dxa"/>
            <w:tcBorders>
              <w:top w:val="nil"/>
              <w:bottom w:val="nil"/>
            </w:tcBorders>
            <w:shd w:val="clear" w:color="auto" w:fill="auto"/>
            <w:vAlign w:val="center"/>
          </w:tcPr>
          <w:p w14:paraId="58DECE2F"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-5,09</w:t>
            </w:r>
          </w:p>
        </w:tc>
        <w:tc>
          <w:tcPr>
            <w:tcW w:w="1438" w:type="dxa"/>
            <w:tcBorders>
              <w:top w:val="nil"/>
              <w:bottom w:val="nil"/>
            </w:tcBorders>
            <w:shd w:val="clear" w:color="auto" w:fill="auto"/>
            <w:vAlign w:val="center"/>
          </w:tcPr>
          <w:p w14:paraId="7698D1C3"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-6,60</w:t>
            </w:r>
          </w:p>
        </w:tc>
        <w:tc>
          <w:tcPr>
            <w:tcW w:w="1438" w:type="dxa"/>
            <w:tcBorders>
              <w:top w:val="nil"/>
              <w:bottom w:val="nil"/>
            </w:tcBorders>
            <w:shd w:val="clear" w:color="auto" w:fill="auto"/>
            <w:vAlign w:val="center"/>
          </w:tcPr>
          <w:p w14:paraId="5FB42D3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-0,83</w:t>
            </w:r>
          </w:p>
        </w:tc>
        <w:tc>
          <w:tcPr>
            <w:tcW w:w="1314" w:type="dxa"/>
            <w:tcBorders>
              <w:top w:val="nil"/>
              <w:bottom w:val="nil"/>
            </w:tcBorders>
            <w:shd w:val="clear" w:color="auto" w:fill="auto"/>
            <w:vAlign w:val="center"/>
          </w:tcPr>
          <w:p w14:paraId="1E38395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0,62</w:t>
            </w:r>
          </w:p>
        </w:tc>
      </w:tr>
      <w:tr w:rsidR="00C25A5C" w:rsidRPr="00C25A5C" w14:paraId="2BC3867A" w14:textId="77777777" w:rsidTr="003B1948">
        <w:tc>
          <w:tcPr>
            <w:tcW w:w="1323" w:type="dxa"/>
            <w:tcBorders>
              <w:top w:val="nil"/>
              <w:bottom w:val="nil"/>
            </w:tcBorders>
            <w:shd w:val="clear" w:color="auto" w:fill="auto"/>
            <w:vAlign w:val="center"/>
          </w:tcPr>
          <w:p w14:paraId="7C600F2B"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i/>
                <w:szCs w:val="20"/>
                <w:lang w:val="pt-BR"/>
              </w:rPr>
              <w:t>t</w:t>
            </w:r>
            <w:bookmarkStart w:id="21" w:name="__DdeLink__5884_203669067924"/>
            <w:bookmarkEnd w:id="21"/>
            <w:r w:rsidRPr="00C25A5C">
              <w:rPr>
                <w:rFonts w:ascii="Garamond" w:hAnsi="Garamond"/>
                <w:szCs w:val="20"/>
                <w:vertAlign w:val="subscript"/>
                <w:lang w:val="pt-BR"/>
              </w:rPr>
              <w:t>1</w:t>
            </w:r>
          </w:p>
        </w:tc>
        <w:tc>
          <w:tcPr>
            <w:tcW w:w="1344" w:type="dxa"/>
            <w:tcBorders>
              <w:top w:val="nil"/>
              <w:bottom w:val="nil"/>
            </w:tcBorders>
            <w:shd w:val="clear" w:color="auto" w:fill="auto"/>
            <w:vAlign w:val="center"/>
          </w:tcPr>
          <w:p w14:paraId="0C32DE62"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-20,6350</w:t>
            </w:r>
          </w:p>
        </w:tc>
        <w:tc>
          <w:tcPr>
            <w:tcW w:w="1349" w:type="dxa"/>
            <w:tcBorders>
              <w:top w:val="nil"/>
              <w:bottom w:val="nil"/>
            </w:tcBorders>
            <w:shd w:val="clear" w:color="auto" w:fill="auto"/>
            <w:vAlign w:val="center"/>
          </w:tcPr>
          <w:p w14:paraId="168A0F8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-28,8150</w:t>
            </w:r>
          </w:p>
        </w:tc>
        <w:tc>
          <w:tcPr>
            <w:tcW w:w="1433" w:type="dxa"/>
            <w:tcBorders>
              <w:top w:val="nil"/>
              <w:bottom w:val="nil"/>
            </w:tcBorders>
            <w:shd w:val="clear" w:color="auto" w:fill="auto"/>
            <w:vAlign w:val="center"/>
          </w:tcPr>
          <w:p w14:paraId="49824AD1"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-2,3140</w:t>
            </w:r>
          </w:p>
        </w:tc>
        <w:tc>
          <w:tcPr>
            <w:tcW w:w="1438" w:type="dxa"/>
            <w:tcBorders>
              <w:top w:val="nil"/>
              <w:bottom w:val="nil"/>
            </w:tcBorders>
            <w:shd w:val="clear" w:color="auto" w:fill="auto"/>
            <w:vAlign w:val="center"/>
          </w:tcPr>
          <w:p w14:paraId="267D042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-3,0610</w:t>
            </w:r>
          </w:p>
        </w:tc>
        <w:tc>
          <w:tcPr>
            <w:tcW w:w="1438" w:type="dxa"/>
            <w:tcBorders>
              <w:top w:val="nil"/>
              <w:bottom w:val="nil"/>
            </w:tcBorders>
            <w:shd w:val="clear" w:color="auto" w:fill="auto"/>
            <w:vAlign w:val="center"/>
          </w:tcPr>
          <w:p w14:paraId="2515FA6E"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-0,3470</w:t>
            </w:r>
          </w:p>
        </w:tc>
        <w:tc>
          <w:tcPr>
            <w:tcW w:w="1314" w:type="dxa"/>
            <w:tcBorders>
              <w:top w:val="nil"/>
              <w:bottom w:val="nil"/>
            </w:tcBorders>
            <w:shd w:val="clear" w:color="auto" w:fill="auto"/>
            <w:vAlign w:val="center"/>
          </w:tcPr>
          <w:p w14:paraId="57351DC2"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0,6510</w:t>
            </w:r>
          </w:p>
        </w:tc>
      </w:tr>
      <w:tr w:rsidR="00C25A5C" w:rsidRPr="00C25A5C" w14:paraId="42367412" w14:textId="77777777" w:rsidTr="003B1948">
        <w:tc>
          <w:tcPr>
            <w:tcW w:w="1323" w:type="dxa"/>
            <w:tcBorders>
              <w:top w:val="nil"/>
              <w:bottom w:val="nil"/>
            </w:tcBorders>
            <w:shd w:val="clear" w:color="auto" w:fill="auto"/>
            <w:vAlign w:val="center"/>
          </w:tcPr>
          <w:p w14:paraId="070AB87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i/>
                <w:szCs w:val="20"/>
                <w:lang w:val="pt-BR"/>
              </w:rPr>
              <w:t>P</w:t>
            </w:r>
            <w:r w:rsidRPr="00C25A5C">
              <w:rPr>
                <w:rFonts w:ascii="Garamond" w:hAnsi="Garamond"/>
                <w:szCs w:val="20"/>
                <w:vertAlign w:val="subscript"/>
                <w:lang w:val="pt-BR"/>
              </w:rPr>
              <w:t>1</w:t>
            </w:r>
          </w:p>
        </w:tc>
        <w:tc>
          <w:tcPr>
            <w:tcW w:w="1344" w:type="dxa"/>
            <w:tcBorders>
              <w:top w:val="nil"/>
              <w:bottom w:val="nil"/>
            </w:tcBorders>
            <w:shd w:val="clear" w:color="auto" w:fill="auto"/>
            <w:vAlign w:val="center"/>
          </w:tcPr>
          <w:p w14:paraId="41542F6F"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0,0000</w:t>
            </w:r>
          </w:p>
        </w:tc>
        <w:tc>
          <w:tcPr>
            <w:tcW w:w="1349" w:type="dxa"/>
            <w:tcBorders>
              <w:top w:val="nil"/>
              <w:bottom w:val="nil"/>
            </w:tcBorders>
            <w:shd w:val="clear" w:color="auto" w:fill="auto"/>
            <w:vAlign w:val="center"/>
          </w:tcPr>
          <w:p w14:paraId="55AC8C9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0,0000</w:t>
            </w:r>
          </w:p>
        </w:tc>
        <w:tc>
          <w:tcPr>
            <w:tcW w:w="1433" w:type="dxa"/>
            <w:tcBorders>
              <w:top w:val="nil"/>
              <w:bottom w:val="nil"/>
            </w:tcBorders>
            <w:shd w:val="clear" w:color="auto" w:fill="auto"/>
            <w:vAlign w:val="center"/>
          </w:tcPr>
          <w:p w14:paraId="579B5453"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0,0816</w:t>
            </w:r>
          </w:p>
        </w:tc>
        <w:tc>
          <w:tcPr>
            <w:tcW w:w="1438" w:type="dxa"/>
            <w:tcBorders>
              <w:top w:val="nil"/>
              <w:bottom w:val="nil"/>
            </w:tcBorders>
            <w:shd w:val="clear" w:color="auto" w:fill="auto"/>
            <w:vAlign w:val="center"/>
          </w:tcPr>
          <w:p w14:paraId="7CFEE69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0,0376</w:t>
            </w:r>
          </w:p>
        </w:tc>
        <w:tc>
          <w:tcPr>
            <w:tcW w:w="1438" w:type="dxa"/>
            <w:tcBorders>
              <w:top w:val="nil"/>
              <w:bottom w:val="nil"/>
            </w:tcBorders>
            <w:shd w:val="clear" w:color="auto" w:fill="auto"/>
            <w:vAlign w:val="center"/>
          </w:tcPr>
          <w:p w14:paraId="59E0308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0,7464</w:t>
            </w:r>
          </w:p>
        </w:tc>
        <w:tc>
          <w:tcPr>
            <w:tcW w:w="1314" w:type="dxa"/>
            <w:tcBorders>
              <w:top w:val="nil"/>
              <w:bottom w:val="nil"/>
            </w:tcBorders>
            <w:shd w:val="clear" w:color="auto" w:fill="auto"/>
            <w:vAlign w:val="center"/>
          </w:tcPr>
          <w:p w14:paraId="08B27B72"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0,5506</w:t>
            </w:r>
          </w:p>
        </w:tc>
      </w:tr>
      <w:tr w:rsidR="00C25A5C" w:rsidRPr="00C25A5C" w14:paraId="1E6FEEBA" w14:textId="77777777" w:rsidTr="003B1948">
        <w:tc>
          <w:tcPr>
            <w:tcW w:w="1323" w:type="dxa"/>
            <w:tcBorders>
              <w:top w:val="nil"/>
              <w:bottom w:val="nil"/>
            </w:tcBorders>
            <w:shd w:val="clear" w:color="auto" w:fill="auto"/>
            <w:vAlign w:val="center"/>
          </w:tcPr>
          <w:p w14:paraId="3E0F9E19"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i/>
                <w:szCs w:val="20"/>
                <w:lang w:val="pt-BR"/>
              </w:rPr>
              <w:t>t</w:t>
            </w:r>
            <w:r w:rsidRPr="00C25A5C">
              <w:rPr>
                <w:rFonts w:ascii="Garamond" w:hAnsi="Garamond"/>
                <w:szCs w:val="20"/>
                <w:vertAlign w:val="subscript"/>
                <w:lang w:val="pt-BR"/>
              </w:rPr>
              <w:t>2</w:t>
            </w:r>
          </w:p>
        </w:tc>
        <w:tc>
          <w:tcPr>
            <w:tcW w:w="2693" w:type="dxa"/>
            <w:gridSpan w:val="2"/>
            <w:tcBorders>
              <w:top w:val="nil"/>
              <w:bottom w:val="nil"/>
            </w:tcBorders>
            <w:shd w:val="clear" w:color="auto" w:fill="auto"/>
            <w:vAlign w:val="center"/>
          </w:tcPr>
          <w:p w14:paraId="7830EA76"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1,3460</w:t>
            </w:r>
          </w:p>
        </w:tc>
        <w:tc>
          <w:tcPr>
            <w:tcW w:w="2871" w:type="dxa"/>
            <w:gridSpan w:val="2"/>
            <w:tcBorders>
              <w:top w:val="nil"/>
              <w:bottom w:val="nil"/>
            </w:tcBorders>
            <w:shd w:val="clear" w:color="auto" w:fill="auto"/>
            <w:vAlign w:val="center"/>
          </w:tcPr>
          <w:p w14:paraId="079FB8B7"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0,3730</w:t>
            </w:r>
          </w:p>
        </w:tc>
        <w:tc>
          <w:tcPr>
            <w:tcW w:w="2752" w:type="dxa"/>
            <w:gridSpan w:val="2"/>
            <w:tcBorders>
              <w:top w:val="nil"/>
              <w:bottom w:val="nil"/>
            </w:tcBorders>
            <w:shd w:val="clear" w:color="auto" w:fill="auto"/>
            <w:vAlign w:val="center"/>
          </w:tcPr>
          <w:p w14:paraId="157E0419"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-0,6030</w:t>
            </w:r>
          </w:p>
        </w:tc>
      </w:tr>
      <w:tr w:rsidR="00C25A5C" w:rsidRPr="00C25A5C" w14:paraId="1001E832" w14:textId="77777777" w:rsidTr="003B1948">
        <w:tc>
          <w:tcPr>
            <w:tcW w:w="1323" w:type="dxa"/>
            <w:tcBorders>
              <w:top w:val="nil"/>
              <w:bottom w:val="single" w:sz="6" w:space="0" w:color="000001"/>
            </w:tcBorders>
            <w:shd w:val="clear" w:color="auto" w:fill="auto"/>
            <w:vAlign w:val="center"/>
          </w:tcPr>
          <w:p w14:paraId="47261F8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i/>
                <w:szCs w:val="20"/>
                <w:lang w:val="pt-BR"/>
              </w:rPr>
              <w:t>P</w:t>
            </w:r>
            <w:r w:rsidRPr="00C25A5C">
              <w:rPr>
                <w:rFonts w:ascii="Garamond" w:hAnsi="Garamond"/>
                <w:szCs w:val="20"/>
                <w:vertAlign w:val="subscript"/>
                <w:lang w:val="pt-BR"/>
              </w:rPr>
              <w:t>2</w:t>
            </w:r>
          </w:p>
        </w:tc>
        <w:tc>
          <w:tcPr>
            <w:tcW w:w="2693" w:type="dxa"/>
            <w:gridSpan w:val="2"/>
            <w:tcBorders>
              <w:top w:val="nil"/>
              <w:bottom w:val="single" w:sz="6" w:space="0" w:color="000001"/>
            </w:tcBorders>
            <w:shd w:val="clear" w:color="auto" w:fill="auto"/>
            <w:vAlign w:val="center"/>
          </w:tcPr>
          <w:p w14:paraId="1C943C3C"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0,2497</w:t>
            </w:r>
          </w:p>
        </w:tc>
        <w:tc>
          <w:tcPr>
            <w:tcW w:w="2871" w:type="dxa"/>
            <w:gridSpan w:val="2"/>
            <w:tcBorders>
              <w:top w:val="nil"/>
              <w:bottom w:val="single" w:sz="6" w:space="0" w:color="000001"/>
            </w:tcBorders>
            <w:shd w:val="clear" w:color="auto" w:fill="auto"/>
            <w:vAlign w:val="center"/>
          </w:tcPr>
          <w:p w14:paraId="7DD79A7E"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0,7281</w:t>
            </w:r>
          </w:p>
        </w:tc>
        <w:tc>
          <w:tcPr>
            <w:tcW w:w="2752" w:type="dxa"/>
            <w:gridSpan w:val="2"/>
            <w:tcBorders>
              <w:top w:val="nil"/>
              <w:bottom w:val="single" w:sz="6" w:space="0" w:color="000001"/>
            </w:tcBorders>
            <w:shd w:val="clear" w:color="auto" w:fill="auto"/>
            <w:vAlign w:val="center"/>
          </w:tcPr>
          <w:p w14:paraId="534EC5AA"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0,5791</w:t>
            </w:r>
          </w:p>
        </w:tc>
      </w:tr>
    </w:tbl>
    <w:p w14:paraId="436D1743" w14:textId="77777777" w:rsidR="00C25A5C" w:rsidRPr="007553B8" w:rsidRDefault="00C25A5C" w:rsidP="00C25A5C">
      <w:pPr>
        <w:jc w:val="both"/>
        <w:rPr>
          <w:rFonts w:ascii="Garamond" w:hAnsi="Garamond"/>
          <w:sz w:val="20"/>
          <w:szCs w:val="20"/>
        </w:rPr>
        <w:sectPr w:rsidR="00C25A5C" w:rsidRPr="007553B8" w:rsidSect="00164906">
          <w:type w:val="continuous"/>
          <w:pgSz w:w="11906" w:h="16838" w:code="9"/>
          <w:pgMar w:top="1418" w:right="1134" w:bottom="1418" w:left="1134" w:header="709" w:footer="709" w:gutter="0"/>
          <w:lnNumType w:countBy="1" w:restart="continuous"/>
          <w:cols w:space="454"/>
          <w:docGrid w:linePitch="360"/>
        </w:sectPr>
      </w:pPr>
    </w:p>
    <w:p w14:paraId="4B2231B1" w14:textId="77777777" w:rsidR="00C25A5C" w:rsidRPr="007553B8" w:rsidRDefault="00C25A5C" w:rsidP="00C25A5C">
      <w:pPr>
        <w:jc w:val="both"/>
        <w:rPr>
          <w:rFonts w:ascii="Garamond" w:hAnsi="Garamond"/>
          <w:sz w:val="20"/>
          <w:szCs w:val="20"/>
        </w:rPr>
      </w:pPr>
    </w:p>
    <w:p w14:paraId="79D930A9" w14:textId="77777777" w:rsidR="00C25A5C" w:rsidRDefault="00C25A5C" w:rsidP="00C25A5C">
      <w:pPr>
        <w:ind w:firstLine="709"/>
        <w:jc w:val="both"/>
        <w:rPr>
          <w:rFonts w:ascii="Garamond" w:hAnsi="Garamond"/>
          <w:sz w:val="20"/>
          <w:szCs w:val="20"/>
        </w:rPr>
        <w:sectPr w:rsidR="00C25A5C" w:rsidSect="00164906">
          <w:type w:val="continuous"/>
          <w:pgSz w:w="11906" w:h="16838" w:code="9"/>
          <w:pgMar w:top="1418" w:right="1134" w:bottom="1418" w:left="1134" w:header="709" w:footer="709" w:gutter="0"/>
          <w:lnNumType w:countBy="1" w:restart="continuous"/>
          <w:cols w:space="454"/>
          <w:docGrid w:linePitch="360"/>
        </w:sectPr>
      </w:pPr>
    </w:p>
    <w:p w14:paraId="0240ABCA" w14:textId="4E34C053" w:rsidR="008A6065" w:rsidRDefault="008A6065" w:rsidP="008A6065">
      <w:pPr>
        <w:pStyle w:val="Corpodetexto"/>
        <w:spacing w:after="0"/>
        <w:ind w:firstLine="709"/>
        <w:jc w:val="both"/>
        <w:rPr>
          <w:rFonts w:ascii="Garamond" w:hAnsi="Garamond"/>
          <w:sz w:val="20"/>
          <w:szCs w:val="20"/>
        </w:rPr>
      </w:pPr>
      <w:r w:rsidRPr="00650A65">
        <w:rPr>
          <w:rFonts w:ascii="Garamond" w:hAnsi="Garamond"/>
          <w:sz w:val="20"/>
          <w:szCs w:val="20"/>
        </w:rPr>
        <w:lastRenderedPageBreak/>
        <w:t xml:space="preserve">A produção de amostras com concentração de sólidos totais virtualmente equivalente àquela da suspensão fracionada esteve relacionada à reprodução do conteúdo de areia no sedimento das amostras (Tabela 6). Isso ocorreu de maneira independente da saída do </w:t>
      </w:r>
      <w:proofErr w:type="spellStart"/>
      <w:r w:rsidRPr="00650A65">
        <w:rPr>
          <w:rFonts w:ascii="Garamond" w:hAnsi="Garamond"/>
          <w:sz w:val="20"/>
          <w:szCs w:val="20"/>
        </w:rPr>
        <w:t>fracionador</w:t>
      </w:r>
      <w:proofErr w:type="spellEnd"/>
      <w:r w:rsidRPr="00650A65">
        <w:rPr>
          <w:rFonts w:ascii="Garamond" w:hAnsi="Garamond"/>
          <w:sz w:val="20"/>
          <w:szCs w:val="20"/>
        </w:rPr>
        <w:t>. A exceção foi a suspensão com a concentração mais baixa de sólidos totais, 2 g L</w:t>
      </w:r>
      <w:r w:rsidRPr="00650A65">
        <w:rPr>
          <w:rFonts w:ascii="Garamond" w:hAnsi="Garamond"/>
          <w:sz w:val="20"/>
          <w:szCs w:val="20"/>
          <w:vertAlign w:val="superscript"/>
        </w:rPr>
        <w:t>-1</w:t>
      </w:r>
      <w:r w:rsidRPr="00650A65">
        <w:rPr>
          <w:rFonts w:ascii="Garamond" w:hAnsi="Garamond"/>
          <w:sz w:val="20"/>
          <w:szCs w:val="20"/>
        </w:rPr>
        <w:t>, para a qual a magnitude do erro percentual na estimativa do conteúdo de areia foi excessivamente grande. Para as cinco repetições, em média, o conteúdo de areia foi subestimado em cerca de 50%. Note, contudo, que essa subestimativa não se deveu ao processo de fracionamento em si, mas sim à dificuldade relatada acima, onde part</w:t>
      </w:r>
      <w:r w:rsidR="003B51C4">
        <w:rPr>
          <w:rFonts w:ascii="Garamond" w:hAnsi="Garamond"/>
          <w:sz w:val="20"/>
          <w:szCs w:val="20"/>
        </w:rPr>
        <w:t xml:space="preserve">ículas de maior diâmetro tendem </w:t>
      </w:r>
      <w:r w:rsidRPr="00650A65">
        <w:rPr>
          <w:rFonts w:ascii="Garamond" w:hAnsi="Garamond"/>
          <w:sz w:val="20"/>
          <w:szCs w:val="20"/>
        </w:rPr>
        <w:t>a permanecer no interior do recipiente onde a suspensão estava armazenada.</w:t>
      </w:r>
    </w:p>
    <w:p w14:paraId="09363957" w14:textId="54AC1DEA" w:rsidR="003B51C4" w:rsidRDefault="008A6065" w:rsidP="003B51C4">
      <w:pPr>
        <w:pStyle w:val="Corpodetexto"/>
        <w:spacing w:after="0"/>
        <w:ind w:firstLine="709"/>
        <w:jc w:val="both"/>
        <w:rPr>
          <w:rFonts w:ascii="Garamond" w:hAnsi="Garamond"/>
          <w:sz w:val="20"/>
          <w:szCs w:val="20"/>
        </w:rPr>
      </w:pPr>
      <w:r w:rsidRPr="00C25A5C">
        <w:rPr>
          <w:rFonts w:ascii="Garamond" w:hAnsi="Garamond"/>
          <w:sz w:val="20"/>
          <w:szCs w:val="20"/>
        </w:rPr>
        <w:lastRenderedPageBreak/>
        <w:t xml:space="preserve">Já para a estimativa do conteúdo de argila nos sólidos totais das amostras obtidas com o </w:t>
      </w:r>
      <w:proofErr w:type="spellStart"/>
      <w:r w:rsidRPr="00C25A5C">
        <w:rPr>
          <w:rFonts w:ascii="Garamond" w:hAnsi="Garamond"/>
          <w:sz w:val="20"/>
          <w:szCs w:val="20"/>
        </w:rPr>
        <w:t>fracionador</w:t>
      </w:r>
      <w:proofErr w:type="spellEnd"/>
      <w:r w:rsidRPr="00C25A5C">
        <w:rPr>
          <w:rFonts w:ascii="Garamond" w:hAnsi="Garamond"/>
          <w:sz w:val="20"/>
          <w:szCs w:val="20"/>
        </w:rPr>
        <w:t>, observamos que os erros são consideravelmente maiores aos apresentados pela estimativa do conteúdo de areia (Tabela 7). Os erros foram especialmente grandes nas amostras da suspensão com 2,00 g L</w:t>
      </w:r>
      <w:r w:rsidRPr="00C25A5C">
        <w:rPr>
          <w:rFonts w:ascii="Garamond" w:hAnsi="Garamond"/>
          <w:sz w:val="20"/>
          <w:szCs w:val="20"/>
          <w:vertAlign w:val="superscript"/>
        </w:rPr>
        <w:t>-1</w:t>
      </w:r>
      <w:r w:rsidRPr="00C25A5C">
        <w:rPr>
          <w:rFonts w:ascii="Garamond" w:hAnsi="Garamond"/>
          <w:sz w:val="20"/>
          <w:szCs w:val="20"/>
        </w:rPr>
        <w:t xml:space="preserve"> de sólidos totais, haja vista que, para o material do solo utilizado, o conteúdo de argila nas amostras resultantes é inferior ao limite de detecção do método analítico utilizado. </w:t>
      </w:r>
      <w:r w:rsidRPr="00650A65">
        <w:rPr>
          <w:rFonts w:ascii="Garamond" w:hAnsi="Garamond"/>
          <w:sz w:val="20"/>
          <w:szCs w:val="20"/>
        </w:rPr>
        <w:t>Quando a concentração de sólidos totais foi maior (10 e 50 g L</w:t>
      </w:r>
      <w:r w:rsidRPr="00650A65">
        <w:rPr>
          <w:rFonts w:ascii="Garamond" w:hAnsi="Garamond"/>
          <w:sz w:val="20"/>
          <w:szCs w:val="20"/>
          <w:vertAlign w:val="superscript"/>
        </w:rPr>
        <w:t>-1</w:t>
      </w:r>
      <w:r w:rsidRPr="00650A65">
        <w:rPr>
          <w:rFonts w:ascii="Garamond" w:hAnsi="Garamond"/>
          <w:sz w:val="20"/>
          <w:szCs w:val="20"/>
        </w:rPr>
        <w:t xml:space="preserve">), o erro percentual foi menor, sua significância diminuindo </w:t>
      </w:r>
      <w:proofErr w:type="gramStart"/>
      <w:r w:rsidRPr="00650A65">
        <w:rPr>
          <w:rFonts w:ascii="Garamond" w:hAnsi="Garamond"/>
          <w:sz w:val="20"/>
          <w:szCs w:val="20"/>
        </w:rPr>
        <w:t>a</w:t>
      </w:r>
      <w:proofErr w:type="gramEnd"/>
      <w:r w:rsidRPr="00650A65">
        <w:rPr>
          <w:rFonts w:ascii="Garamond" w:hAnsi="Garamond"/>
          <w:sz w:val="20"/>
          <w:szCs w:val="20"/>
        </w:rPr>
        <w:t xml:space="preserve"> medida que aumentou a concentração de sólidos totais.</w:t>
      </w:r>
    </w:p>
    <w:p w14:paraId="6195DBD8" w14:textId="77777777" w:rsidR="003B51C4" w:rsidRDefault="003B51C4" w:rsidP="003B51C4">
      <w:pPr>
        <w:pStyle w:val="Corpodetexto"/>
        <w:spacing w:after="0"/>
        <w:jc w:val="both"/>
        <w:rPr>
          <w:rFonts w:ascii="Garamond" w:hAnsi="Garamond"/>
          <w:sz w:val="20"/>
          <w:szCs w:val="20"/>
        </w:rPr>
      </w:pPr>
    </w:p>
    <w:p w14:paraId="1B0664B4" w14:textId="77777777" w:rsidR="00417AD9" w:rsidRPr="007553B8" w:rsidRDefault="00417AD9" w:rsidP="00417AD9">
      <w:pPr>
        <w:ind w:firstLine="709"/>
        <w:jc w:val="both"/>
        <w:rPr>
          <w:rFonts w:ascii="Garamond" w:hAnsi="Garamond"/>
          <w:sz w:val="20"/>
          <w:szCs w:val="20"/>
        </w:rPr>
        <w:sectPr w:rsidR="00417AD9" w:rsidRPr="007553B8" w:rsidSect="00164906">
          <w:type w:val="continuous"/>
          <w:pgSz w:w="11906" w:h="16838" w:code="9"/>
          <w:pgMar w:top="1418" w:right="1134" w:bottom="1418" w:left="1134" w:header="709" w:footer="709" w:gutter="0"/>
          <w:lnNumType w:countBy="1" w:restart="continuous"/>
          <w:cols w:num="2" w:space="454"/>
          <w:docGrid w:linePitch="360"/>
        </w:sectPr>
      </w:pPr>
    </w:p>
    <w:p w14:paraId="2E989616" w14:textId="19E62BA0" w:rsidR="00E67C0D" w:rsidRDefault="00E67C0D" w:rsidP="00383192">
      <w:pPr>
        <w:rPr>
          <w:rFonts w:ascii="Garamond" w:hAnsi="Garamond"/>
          <w:noProof/>
          <w:sz w:val="20"/>
          <w:szCs w:val="20"/>
        </w:rPr>
      </w:pPr>
    </w:p>
    <w:p w14:paraId="50267C77" w14:textId="77777777" w:rsidR="00593EA9" w:rsidRPr="007553B8" w:rsidRDefault="00593EA9" w:rsidP="00383192">
      <w:pPr>
        <w:rPr>
          <w:rFonts w:ascii="Garamond" w:hAnsi="Garamond"/>
          <w:sz w:val="20"/>
          <w:szCs w:val="20"/>
        </w:rPr>
        <w:sectPr w:rsidR="00593EA9" w:rsidRPr="007553B8" w:rsidSect="00164906">
          <w:type w:val="continuous"/>
          <w:pgSz w:w="11906" w:h="16838" w:code="9"/>
          <w:pgMar w:top="1418" w:right="1134" w:bottom="1418" w:left="1134" w:header="709" w:footer="709" w:gutter="0"/>
          <w:lnNumType w:countBy="1" w:restart="continuous"/>
          <w:cols w:space="454"/>
          <w:docGrid w:linePitch="360"/>
        </w:sectPr>
      </w:pPr>
    </w:p>
    <w:p w14:paraId="1E492A77" w14:textId="2C9F93DD" w:rsidR="00F225E5" w:rsidRDefault="008A6065" w:rsidP="008A6065">
      <w:pPr>
        <w:jc w:val="both"/>
        <w:rPr>
          <w:rFonts w:ascii="Garamond" w:hAnsi="Garamond"/>
          <w:b/>
          <w:noProof/>
          <w:sz w:val="18"/>
          <w:szCs w:val="18"/>
        </w:rPr>
      </w:pPr>
      <w:r w:rsidRPr="008A6065">
        <w:rPr>
          <w:rFonts w:ascii="Garamond" w:hAnsi="Garamond"/>
          <w:b/>
          <w:noProof/>
          <w:sz w:val="18"/>
          <w:szCs w:val="18"/>
        </w:rPr>
        <w:lastRenderedPageBreak/>
        <w:t>Tabela 7 – Conteúdo de argila nos sólidos totais das amostras obtidas, usando o fracionador, de três suspensões com concentração de sólidos totais de 10 e 50 g L-1. Estatísticas: DP – desvio padrão, CV – coeficiente de variação, EM – erro médio, t1 e t2 – estatística do teste t para uma amostra e duas amostras pareadas, P1 e P2 – valor P do teste t1 e t2.</w:t>
      </w:r>
    </w:p>
    <w:tbl>
      <w:tblPr>
        <w:tblW w:w="7902" w:type="dxa"/>
        <w:jc w:val="center"/>
        <w:tblBorders>
          <w:top w:val="single" w:sz="6" w:space="0" w:color="000001"/>
          <w:bottom w:val="single" w:sz="2" w:space="0" w:color="FFFFFF"/>
          <w:insideH w:val="single" w:sz="2" w:space="0" w:color="FFFFFF"/>
        </w:tblBorders>
        <w:tblLook w:val="07E0" w:firstRow="1" w:lastRow="1" w:firstColumn="1" w:lastColumn="1" w:noHBand="1" w:noVBand="1"/>
      </w:tblPr>
      <w:tblGrid>
        <w:gridCol w:w="1967"/>
        <w:gridCol w:w="1540"/>
        <w:gridCol w:w="1346"/>
        <w:gridCol w:w="1650"/>
        <w:gridCol w:w="1399"/>
      </w:tblGrid>
      <w:tr w:rsidR="008A6065" w:rsidRPr="008A6065" w14:paraId="0D7FBB4E" w14:textId="77777777" w:rsidTr="008C323E">
        <w:trPr>
          <w:jc w:val="center"/>
        </w:trPr>
        <w:tc>
          <w:tcPr>
            <w:tcW w:w="1967" w:type="dxa"/>
            <w:tcBorders>
              <w:top w:val="single" w:sz="6" w:space="0" w:color="000001"/>
              <w:bottom w:val="single" w:sz="2" w:space="0" w:color="FFFFFF"/>
            </w:tcBorders>
            <w:shd w:val="clear" w:color="auto" w:fill="auto"/>
            <w:vAlign w:val="center"/>
          </w:tcPr>
          <w:p w14:paraId="463CDDA0" w14:textId="77777777" w:rsidR="008A6065" w:rsidRPr="008A6065" w:rsidRDefault="008A6065" w:rsidP="008A6065">
            <w:pPr>
              <w:pStyle w:val="Compact"/>
              <w:jc w:val="center"/>
              <w:rPr>
                <w:rFonts w:ascii="Garamond" w:hAnsi="Garamond"/>
                <w:szCs w:val="20"/>
              </w:rPr>
            </w:pPr>
            <w:r w:rsidRPr="008A6065">
              <w:rPr>
                <w:rFonts w:ascii="Garamond" w:hAnsi="Garamond"/>
                <w:bCs/>
                <w:szCs w:val="20"/>
                <w:lang w:val="pt-BR"/>
              </w:rPr>
              <w:t>Repetições</w:t>
            </w:r>
          </w:p>
        </w:tc>
        <w:tc>
          <w:tcPr>
            <w:tcW w:w="1540" w:type="dxa"/>
            <w:tcBorders>
              <w:top w:val="single" w:sz="6" w:space="0" w:color="000001"/>
              <w:bottom w:val="single" w:sz="2" w:space="0" w:color="FFFFFF"/>
            </w:tcBorders>
            <w:shd w:val="clear" w:color="auto" w:fill="auto"/>
            <w:vAlign w:val="center"/>
          </w:tcPr>
          <w:p w14:paraId="280F23DC"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10 g kg</w:t>
            </w:r>
            <w:r w:rsidRPr="008A6065">
              <w:rPr>
                <w:rFonts w:ascii="Garamond" w:hAnsi="Garamond"/>
                <w:szCs w:val="20"/>
                <w:vertAlign w:val="superscript"/>
                <w:lang w:val="pt-BR"/>
              </w:rPr>
              <w:t>-1</w:t>
            </w:r>
          </w:p>
        </w:tc>
        <w:tc>
          <w:tcPr>
            <w:tcW w:w="1346" w:type="dxa"/>
            <w:tcBorders>
              <w:top w:val="single" w:sz="6" w:space="0" w:color="000001"/>
              <w:bottom w:val="single" w:sz="2" w:space="0" w:color="FFFFFF"/>
            </w:tcBorders>
            <w:shd w:val="clear" w:color="auto" w:fill="auto"/>
            <w:vAlign w:val="center"/>
          </w:tcPr>
          <w:p w14:paraId="67DF7581" w14:textId="77777777" w:rsidR="008A6065" w:rsidRPr="008A6065" w:rsidRDefault="008A6065" w:rsidP="008A6065">
            <w:pPr>
              <w:pStyle w:val="Compact"/>
              <w:jc w:val="center"/>
              <w:rPr>
                <w:rFonts w:ascii="Garamond" w:hAnsi="Garamond"/>
                <w:szCs w:val="20"/>
                <w:lang w:val="pt-BR"/>
              </w:rPr>
            </w:pPr>
          </w:p>
        </w:tc>
        <w:tc>
          <w:tcPr>
            <w:tcW w:w="1650" w:type="dxa"/>
            <w:tcBorders>
              <w:top w:val="single" w:sz="6" w:space="0" w:color="000001"/>
              <w:bottom w:val="single" w:sz="2" w:space="0" w:color="FFFFFF"/>
            </w:tcBorders>
            <w:shd w:val="clear" w:color="auto" w:fill="auto"/>
            <w:vAlign w:val="center"/>
          </w:tcPr>
          <w:p w14:paraId="02ABB3C1"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50 g kg</w:t>
            </w:r>
            <w:r w:rsidRPr="008A6065">
              <w:rPr>
                <w:rFonts w:ascii="Garamond" w:hAnsi="Garamond"/>
                <w:szCs w:val="20"/>
                <w:vertAlign w:val="superscript"/>
                <w:lang w:val="pt-BR"/>
              </w:rPr>
              <w:t>-1</w:t>
            </w:r>
          </w:p>
        </w:tc>
        <w:tc>
          <w:tcPr>
            <w:tcW w:w="1399" w:type="dxa"/>
            <w:tcBorders>
              <w:top w:val="single" w:sz="6" w:space="0" w:color="000001"/>
              <w:bottom w:val="single" w:sz="2" w:space="0" w:color="FFFFFF"/>
            </w:tcBorders>
            <w:shd w:val="clear" w:color="auto" w:fill="auto"/>
            <w:vAlign w:val="center"/>
          </w:tcPr>
          <w:p w14:paraId="101B9715" w14:textId="77777777" w:rsidR="008A6065" w:rsidRPr="008A6065" w:rsidRDefault="008A6065" w:rsidP="008A6065">
            <w:pPr>
              <w:pStyle w:val="Compact"/>
              <w:jc w:val="center"/>
              <w:rPr>
                <w:rFonts w:ascii="Garamond" w:hAnsi="Garamond"/>
                <w:szCs w:val="20"/>
                <w:lang w:val="pt-BR"/>
              </w:rPr>
            </w:pPr>
          </w:p>
        </w:tc>
      </w:tr>
      <w:tr w:rsidR="008A6065" w:rsidRPr="008A6065" w14:paraId="3E5943E1" w14:textId="77777777" w:rsidTr="003B1948">
        <w:trPr>
          <w:jc w:val="center"/>
        </w:trPr>
        <w:tc>
          <w:tcPr>
            <w:tcW w:w="1967" w:type="dxa"/>
            <w:tcBorders>
              <w:top w:val="single" w:sz="6" w:space="0" w:color="000001"/>
              <w:bottom w:val="nil"/>
            </w:tcBorders>
            <w:shd w:val="clear" w:color="auto" w:fill="auto"/>
            <w:vAlign w:val="center"/>
          </w:tcPr>
          <w:p w14:paraId="78414C11" w14:textId="77777777" w:rsidR="008A6065" w:rsidRPr="008A6065" w:rsidRDefault="008A6065" w:rsidP="008A6065">
            <w:pPr>
              <w:pStyle w:val="Compact"/>
              <w:jc w:val="center"/>
              <w:rPr>
                <w:rFonts w:ascii="Garamond" w:hAnsi="Garamond"/>
                <w:szCs w:val="20"/>
              </w:rPr>
            </w:pPr>
          </w:p>
        </w:tc>
        <w:tc>
          <w:tcPr>
            <w:tcW w:w="1540" w:type="dxa"/>
            <w:tcBorders>
              <w:top w:val="single" w:sz="6" w:space="0" w:color="000001"/>
              <w:bottom w:val="nil"/>
            </w:tcBorders>
            <w:shd w:val="clear" w:color="auto" w:fill="auto"/>
            <w:vAlign w:val="center"/>
          </w:tcPr>
          <w:p w14:paraId="7C1012DF" w14:textId="77777777" w:rsidR="008A6065" w:rsidRPr="008A6065" w:rsidRDefault="008A6065" w:rsidP="008A6065">
            <w:pPr>
              <w:pStyle w:val="Compact"/>
              <w:jc w:val="center"/>
              <w:rPr>
                <w:rFonts w:ascii="Garamond" w:hAnsi="Garamond"/>
                <w:szCs w:val="20"/>
              </w:rPr>
            </w:pPr>
            <w:r w:rsidRPr="008A6065">
              <w:rPr>
                <w:rFonts w:ascii="Garamond" w:hAnsi="Garamond"/>
                <w:bCs/>
                <w:szCs w:val="20"/>
              </w:rPr>
              <w:t>A</w:t>
            </w:r>
          </w:p>
        </w:tc>
        <w:tc>
          <w:tcPr>
            <w:tcW w:w="1346" w:type="dxa"/>
            <w:tcBorders>
              <w:top w:val="single" w:sz="6" w:space="0" w:color="000001"/>
              <w:bottom w:val="nil"/>
            </w:tcBorders>
            <w:shd w:val="clear" w:color="auto" w:fill="auto"/>
            <w:vAlign w:val="center"/>
          </w:tcPr>
          <w:p w14:paraId="0FB0E808" w14:textId="77777777" w:rsidR="008A6065" w:rsidRPr="008A6065" w:rsidRDefault="008A6065" w:rsidP="008A6065">
            <w:pPr>
              <w:pStyle w:val="Compact"/>
              <w:jc w:val="center"/>
              <w:rPr>
                <w:rFonts w:ascii="Garamond" w:hAnsi="Garamond"/>
                <w:szCs w:val="20"/>
              </w:rPr>
            </w:pPr>
            <w:r w:rsidRPr="008A6065">
              <w:rPr>
                <w:rFonts w:ascii="Garamond" w:hAnsi="Garamond"/>
                <w:bCs/>
                <w:szCs w:val="20"/>
              </w:rPr>
              <w:t>B</w:t>
            </w:r>
          </w:p>
        </w:tc>
        <w:tc>
          <w:tcPr>
            <w:tcW w:w="1650" w:type="dxa"/>
            <w:tcBorders>
              <w:top w:val="single" w:sz="6" w:space="0" w:color="000001"/>
              <w:bottom w:val="nil"/>
            </w:tcBorders>
            <w:shd w:val="clear" w:color="auto" w:fill="auto"/>
            <w:vAlign w:val="center"/>
          </w:tcPr>
          <w:p w14:paraId="10C2277E" w14:textId="77777777" w:rsidR="008A6065" w:rsidRPr="008A6065" w:rsidRDefault="008A6065" w:rsidP="008A6065">
            <w:pPr>
              <w:pStyle w:val="Compact"/>
              <w:jc w:val="center"/>
              <w:rPr>
                <w:rFonts w:ascii="Garamond" w:hAnsi="Garamond"/>
                <w:szCs w:val="20"/>
              </w:rPr>
            </w:pPr>
            <w:r w:rsidRPr="008A6065">
              <w:rPr>
                <w:rFonts w:ascii="Garamond" w:hAnsi="Garamond"/>
                <w:bCs/>
                <w:szCs w:val="20"/>
              </w:rPr>
              <w:t>A</w:t>
            </w:r>
          </w:p>
        </w:tc>
        <w:tc>
          <w:tcPr>
            <w:tcW w:w="1399" w:type="dxa"/>
            <w:tcBorders>
              <w:top w:val="single" w:sz="6" w:space="0" w:color="000001"/>
              <w:bottom w:val="nil"/>
            </w:tcBorders>
            <w:shd w:val="clear" w:color="auto" w:fill="auto"/>
            <w:vAlign w:val="center"/>
          </w:tcPr>
          <w:p w14:paraId="0371C32D" w14:textId="77777777" w:rsidR="008A6065" w:rsidRPr="008A6065" w:rsidRDefault="008A6065" w:rsidP="008A6065">
            <w:pPr>
              <w:pStyle w:val="Compact"/>
              <w:jc w:val="center"/>
              <w:rPr>
                <w:rFonts w:ascii="Garamond" w:hAnsi="Garamond"/>
                <w:szCs w:val="20"/>
              </w:rPr>
            </w:pPr>
            <w:r w:rsidRPr="008A6065">
              <w:rPr>
                <w:rFonts w:ascii="Garamond" w:hAnsi="Garamond"/>
                <w:bCs/>
                <w:szCs w:val="20"/>
              </w:rPr>
              <w:t>B</w:t>
            </w:r>
          </w:p>
        </w:tc>
      </w:tr>
      <w:tr w:rsidR="008A6065" w:rsidRPr="008A6065" w14:paraId="741153ED" w14:textId="77777777" w:rsidTr="003B1948">
        <w:trPr>
          <w:jc w:val="center"/>
        </w:trPr>
        <w:tc>
          <w:tcPr>
            <w:tcW w:w="1967" w:type="dxa"/>
            <w:tcBorders>
              <w:top w:val="nil"/>
              <w:bottom w:val="nil"/>
            </w:tcBorders>
            <w:shd w:val="clear" w:color="auto" w:fill="auto"/>
            <w:vAlign w:val="center"/>
          </w:tcPr>
          <w:p w14:paraId="018DE0DD"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1</w:t>
            </w:r>
          </w:p>
        </w:tc>
        <w:tc>
          <w:tcPr>
            <w:tcW w:w="1540" w:type="dxa"/>
            <w:tcBorders>
              <w:top w:val="nil"/>
              <w:bottom w:val="nil"/>
            </w:tcBorders>
            <w:shd w:val="clear" w:color="auto" w:fill="auto"/>
            <w:vAlign w:val="center"/>
          </w:tcPr>
          <w:p w14:paraId="3AF834C2"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68,00</w:t>
            </w:r>
          </w:p>
        </w:tc>
        <w:tc>
          <w:tcPr>
            <w:tcW w:w="1346" w:type="dxa"/>
            <w:tcBorders>
              <w:top w:val="nil"/>
              <w:bottom w:val="nil"/>
            </w:tcBorders>
            <w:shd w:val="clear" w:color="auto" w:fill="auto"/>
            <w:vAlign w:val="center"/>
          </w:tcPr>
          <w:p w14:paraId="5F0CD257"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78,00</w:t>
            </w:r>
          </w:p>
        </w:tc>
        <w:tc>
          <w:tcPr>
            <w:tcW w:w="1650" w:type="dxa"/>
            <w:tcBorders>
              <w:top w:val="nil"/>
              <w:bottom w:val="nil"/>
            </w:tcBorders>
            <w:shd w:val="clear" w:color="auto" w:fill="auto"/>
            <w:vAlign w:val="center"/>
          </w:tcPr>
          <w:p w14:paraId="09EE2D13"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87,00</w:t>
            </w:r>
          </w:p>
        </w:tc>
        <w:tc>
          <w:tcPr>
            <w:tcW w:w="1399" w:type="dxa"/>
            <w:tcBorders>
              <w:top w:val="nil"/>
              <w:bottom w:val="nil"/>
            </w:tcBorders>
            <w:shd w:val="clear" w:color="auto" w:fill="auto"/>
            <w:vAlign w:val="center"/>
          </w:tcPr>
          <w:p w14:paraId="1143E0BC"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93,00</w:t>
            </w:r>
          </w:p>
        </w:tc>
      </w:tr>
      <w:tr w:rsidR="008A6065" w:rsidRPr="008A6065" w14:paraId="4A9FE380" w14:textId="77777777" w:rsidTr="003B1948">
        <w:trPr>
          <w:jc w:val="center"/>
        </w:trPr>
        <w:tc>
          <w:tcPr>
            <w:tcW w:w="1967" w:type="dxa"/>
            <w:tcBorders>
              <w:top w:val="nil"/>
              <w:bottom w:val="nil"/>
            </w:tcBorders>
            <w:shd w:val="clear" w:color="auto" w:fill="auto"/>
            <w:vAlign w:val="center"/>
          </w:tcPr>
          <w:p w14:paraId="57CD9DD0"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2</w:t>
            </w:r>
          </w:p>
        </w:tc>
        <w:tc>
          <w:tcPr>
            <w:tcW w:w="1540" w:type="dxa"/>
            <w:tcBorders>
              <w:top w:val="nil"/>
              <w:bottom w:val="nil"/>
            </w:tcBorders>
            <w:shd w:val="clear" w:color="auto" w:fill="auto"/>
            <w:vAlign w:val="center"/>
          </w:tcPr>
          <w:p w14:paraId="062C1200"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72,00</w:t>
            </w:r>
          </w:p>
        </w:tc>
        <w:tc>
          <w:tcPr>
            <w:tcW w:w="1346" w:type="dxa"/>
            <w:tcBorders>
              <w:top w:val="nil"/>
              <w:bottom w:val="nil"/>
            </w:tcBorders>
            <w:shd w:val="clear" w:color="auto" w:fill="auto"/>
            <w:vAlign w:val="center"/>
          </w:tcPr>
          <w:p w14:paraId="63BB50E1"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60,00</w:t>
            </w:r>
          </w:p>
        </w:tc>
        <w:tc>
          <w:tcPr>
            <w:tcW w:w="1650" w:type="dxa"/>
            <w:tcBorders>
              <w:top w:val="nil"/>
              <w:bottom w:val="nil"/>
            </w:tcBorders>
            <w:shd w:val="clear" w:color="auto" w:fill="auto"/>
            <w:vAlign w:val="center"/>
          </w:tcPr>
          <w:p w14:paraId="241AC180"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90,00</w:t>
            </w:r>
          </w:p>
        </w:tc>
        <w:tc>
          <w:tcPr>
            <w:tcW w:w="1399" w:type="dxa"/>
            <w:tcBorders>
              <w:top w:val="nil"/>
              <w:bottom w:val="nil"/>
            </w:tcBorders>
            <w:shd w:val="clear" w:color="auto" w:fill="auto"/>
            <w:vAlign w:val="center"/>
          </w:tcPr>
          <w:p w14:paraId="317E0559"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94,00</w:t>
            </w:r>
          </w:p>
        </w:tc>
      </w:tr>
      <w:tr w:rsidR="008A6065" w:rsidRPr="008A6065" w14:paraId="4175F895" w14:textId="77777777" w:rsidTr="003B1948">
        <w:trPr>
          <w:jc w:val="center"/>
        </w:trPr>
        <w:tc>
          <w:tcPr>
            <w:tcW w:w="1967" w:type="dxa"/>
            <w:tcBorders>
              <w:top w:val="nil"/>
              <w:bottom w:val="nil"/>
            </w:tcBorders>
            <w:shd w:val="clear" w:color="auto" w:fill="auto"/>
            <w:vAlign w:val="center"/>
          </w:tcPr>
          <w:p w14:paraId="72E779DE"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3</w:t>
            </w:r>
          </w:p>
        </w:tc>
        <w:tc>
          <w:tcPr>
            <w:tcW w:w="1540" w:type="dxa"/>
            <w:tcBorders>
              <w:top w:val="nil"/>
              <w:bottom w:val="nil"/>
            </w:tcBorders>
            <w:shd w:val="clear" w:color="auto" w:fill="auto"/>
            <w:vAlign w:val="center"/>
          </w:tcPr>
          <w:p w14:paraId="353B27B8"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60,00</w:t>
            </w:r>
          </w:p>
        </w:tc>
        <w:tc>
          <w:tcPr>
            <w:tcW w:w="1346" w:type="dxa"/>
            <w:tcBorders>
              <w:top w:val="nil"/>
              <w:bottom w:val="nil"/>
            </w:tcBorders>
            <w:shd w:val="clear" w:color="auto" w:fill="auto"/>
            <w:vAlign w:val="center"/>
          </w:tcPr>
          <w:p w14:paraId="396F913D"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91,00</w:t>
            </w:r>
          </w:p>
        </w:tc>
        <w:tc>
          <w:tcPr>
            <w:tcW w:w="1650" w:type="dxa"/>
            <w:tcBorders>
              <w:top w:val="nil"/>
              <w:bottom w:val="nil"/>
            </w:tcBorders>
            <w:shd w:val="clear" w:color="auto" w:fill="auto"/>
            <w:vAlign w:val="center"/>
          </w:tcPr>
          <w:p w14:paraId="0823B15F"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91,00</w:t>
            </w:r>
          </w:p>
        </w:tc>
        <w:tc>
          <w:tcPr>
            <w:tcW w:w="1399" w:type="dxa"/>
            <w:tcBorders>
              <w:top w:val="nil"/>
              <w:bottom w:val="nil"/>
            </w:tcBorders>
            <w:shd w:val="clear" w:color="auto" w:fill="auto"/>
            <w:vAlign w:val="center"/>
          </w:tcPr>
          <w:p w14:paraId="5C5845AE"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89,00</w:t>
            </w:r>
          </w:p>
        </w:tc>
      </w:tr>
      <w:tr w:rsidR="008A6065" w:rsidRPr="008A6065" w14:paraId="2E999C3E" w14:textId="77777777" w:rsidTr="003B1948">
        <w:trPr>
          <w:jc w:val="center"/>
        </w:trPr>
        <w:tc>
          <w:tcPr>
            <w:tcW w:w="1967" w:type="dxa"/>
            <w:tcBorders>
              <w:top w:val="nil"/>
              <w:bottom w:val="nil"/>
            </w:tcBorders>
            <w:shd w:val="clear" w:color="auto" w:fill="auto"/>
            <w:vAlign w:val="center"/>
          </w:tcPr>
          <w:p w14:paraId="65CE33D5"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4</w:t>
            </w:r>
          </w:p>
        </w:tc>
        <w:tc>
          <w:tcPr>
            <w:tcW w:w="1540" w:type="dxa"/>
            <w:tcBorders>
              <w:top w:val="nil"/>
              <w:bottom w:val="nil"/>
            </w:tcBorders>
            <w:shd w:val="clear" w:color="auto" w:fill="auto"/>
            <w:vAlign w:val="center"/>
          </w:tcPr>
          <w:p w14:paraId="32A76C10"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84,00</w:t>
            </w:r>
          </w:p>
        </w:tc>
        <w:tc>
          <w:tcPr>
            <w:tcW w:w="1346" w:type="dxa"/>
            <w:tcBorders>
              <w:top w:val="nil"/>
              <w:bottom w:val="nil"/>
            </w:tcBorders>
            <w:shd w:val="clear" w:color="auto" w:fill="auto"/>
            <w:vAlign w:val="center"/>
          </w:tcPr>
          <w:p w14:paraId="5BE97B0D"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60,00</w:t>
            </w:r>
          </w:p>
        </w:tc>
        <w:tc>
          <w:tcPr>
            <w:tcW w:w="1650" w:type="dxa"/>
            <w:tcBorders>
              <w:top w:val="nil"/>
              <w:bottom w:val="nil"/>
            </w:tcBorders>
            <w:shd w:val="clear" w:color="auto" w:fill="auto"/>
            <w:vAlign w:val="center"/>
          </w:tcPr>
          <w:p w14:paraId="27228860"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92,00</w:t>
            </w:r>
          </w:p>
        </w:tc>
        <w:tc>
          <w:tcPr>
            <w:tcW w:w="1399" w:type="dxa"/>
            <w:tcBorders>
              <w:top w:val="nil"/>
              <w:bottom w:val="nil"/>
            </w:tcBorders>
            <w:shd w:val="clear" w:color="auto" w:fill="auto"/>
            <w:vAlign w:val="center"/>
          </w:tcPr>
          <w:p w14:paraId="72D69EDE"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78,00</w:t>
            </w:r>
          </w:p>
        </w:tc>
      </w:tr>
      <w:tr w:rsidR="008A6065" w:rsidRPr="008A6065" w14:paraId="4E19796A" w14:textId="77777777" w:rsidTr="003B1948">
        <w:trPr>
          <w:jc w:val="center"/>
        </w:trPr>
        <w:tc>
          <w:tcPr>
            <w:tcW w:w="1967" w:type="dxa"/>
            <w:tcBorders>
              <w:top w:val="nil"/>
              <w:bottom w:val="single" w:sz="6" w:space="0" w:color="000001"/>
            </w:tcBorders>
            <w:shd w:val="clear" w:color="auto" w:fill="auto"/>
            <w:vAlign w:val="center"/>
          </w:tcPr>
          <w:p w14:paraId="560BB816"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5</w:t>
            </w:r>
          </w:p>
        </w:tc>
        <w:tc>
          <w:tcPr>
            <w:tcW w:w="1540" w:type="dxa"/>
            <w:tcBorders>
              <w:top w:val="nil"/>
              <w:bottom w:val="single" w:sz="6" w:space="0" w:color="000001"/>
            </w:tcBorders>
            <w:shd w:val="clear" w:color="auto" w:fill="auto"/>
            <w:vAlign w:val="center"/>
          </w:tcPr>
          <w:p w14:paraId="1AA1FB5C"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83,00</w:t>
            </w:r>
          </w:p>
        </w:tc>
        <w:tc>
          <w:tcPr>
            <w:tcW w:w="1346" w:type="dxa"/>
            <w:tcBorders>
              <w:top w:val="nil"/>
              <w:bottom w:val="single" w:sz="6" w:space="0" w:color="000001"/>
            </w:tcBorders>
            <w:shd w:val="clear" w:color="auto" w:fill="auto"/>
            <w:vAlign w:val="center"/>
          </w:tcPr>
          <w:p w14:paraId="5334CA51"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83,00</w:t>
            </w:r>
          </w:p>
        </w:tc>
        <w:tc>
          <w:tcPr>
            <w:tcW w:w="1650" w:type="dxa"/>
            <w:tcBorders>
              <w:top w:val="nil"/>
              <w:bottom w:val="single" w:sz="6" w:space="0" w:color="000001"/>
            </w:tcBorders>
            <w:shd w:val="clear" w:color="auto" w:fill="auto"/>
            <w:vAlign w:val="center"/>
          </w:tcPr>
          <w:p w14:paraId="2B4273B9"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83,00</w:t>
            </w:r>
          </w:p>
        </w:tc>
        <w:tc>
          <w:tcPr>
            <w:tcW w:w="1399" w:type="dxa"/>
            <w:tcBorders>
              <w:top w:val="nil"/>
              <w:bottom w:val="single" w:sz="6" w:space="0" w:color="000001"/>
            </w:tcBorders>
            <w:shd w:val="clear" w:color="auto" w:fill="auto"/>
            <w:vAlign w:val="center"/>
          </w:tcPr>
          <w:p w14:paraId="2F5E4212"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85,00</w:t>
            </w:r>
          </w:p>
        </w:tc>
      </w:tr>
      <w:tr w:rsidR="008A6065" w:rsidRPr="008A6065" w14:paraId="78DF1CFE" w14:textId="77777777" w:rsidTr="003B1948">
        <w:trPr>
          <w:jc w:val="center"/>
        </w:trPr>
        <w:tc>
          <w:tcPr>
            <w:tcW w:w="1967" w:type="dxa"/>
            <w:tcBorders>
              <w:top w:val="single" w:sz="6" w:space="0" w:color="000001"/>
              <w:bottom w:val="nil"/>
            </w:tcBorders>
            <w:shd w:val="clear" w:color="auto" w:fill="auto"/>
            <w:vAlign w:val="center"/>
          </w:tcPr>
          <w:p w14:paraId="4253BF49" w14:textId="77777777" w:rsidR="008A6065" w:rsidRPr="008A6065" w:rsidRDefault="008A6065" w:rsidP="008A6065">
            <w:pPr>
              <w:pStyle w:val="Compact"/>
              <w:jc w:val="center"/>
              <w:rPr>
                <w:rFonts w:ascii="Garamond" w:hAnsi="Garamond"/>
                <w:szCs w:val="20"/>
              </w:rPr>
            </w:pPr>
            <w:r w:rsidRPr="008A6065">
              <w:rPr>
                <w:rFonts w:ascii="Garamond" w:hAnsi="Garamond"/>
                <w:bCs/>
                <w:szCs w:val="20"/>
                <w:lang w:val="pt-BR"/>
              </w:rPr>
              <w:t>Estatísticas</w:t>
            </w:r>
          </w:p>
        </w:tc>
        <w:tc>
          <w:tcPr>
            <w:tcW w:w="1540" w:type="dxa"/>
            <w:tcBorders>
              <w:top w:val="single" w:sz="6" w:space="0" w:color="000001"/>
              <w:bottom w:val="nil"/>
            </w:tcBorders>
            <w:shd w:val="clear" w:color="auto" w:fill="auto"/>
            <w:vAlign w:val="center"/>
          </w:tcPr>
          <w:p w14:paraId="21DE1CF4" w14:textId="77777777" w:rsidR="008A6065" w:rsidRPr="008A6065" w:rsidRDefault="008A6065" w:rsidP="008A6065">
            <w:pPr>
              <w:pStyle w:val="Compact"/>
              <w:jc w:val="center"/>
              <w:rPr>
                <w:rFonts w:ascii="Garamond" w:hAnsi="Garamond"/>
                <w:szCs w:val="20"/>
                <w:lang w:val="pt-BR"/>
              </w:rPr>
            </w:pPr>
          </w:p>
        </w:tc>
        <w:tc>
          <w:tcPr>
            <w:tcW w:w="1346" w:type="dxa"/>
            <w:tcBorders>
              <w:top w:val="single" w:sz="6" w:space="0" w:color="000001"/>
              <w:bottom w:val="nil"/>
            </w:tcBorders>
            <w:shd w:val="clear" w:color="auto" w:fill="auto"/>
            <w:vAlign w:val="center"/>
          </w:tcPr>
          <w:p w14:paraId="6109706A" w14:textId="77777777" w:rsidR="008A6065" w:rsidRPr="008A6065" w:rsidRDefault="008A6065" w:rsidP="008A6065">
            <w:pPr>
              <w:pStyle w:val="Compact"/>
              <w:jc w:val="center"/>
              <w:rPr>
                <w:rFonts w:ascii="Garamond" w:hAnsi="Garamond"/>
                <w:szCs w:val="20"/>
                <w:lang w:val="pt-BR"/>
              </w:rPr>
            </w:pPr>
          </w:p>
        </w:tc>
        <w:tc>
          <w:tcPr>
            <w:tcW w:w="1650" w:type="dxa"/>
            <w:tcBorders>
              <w:top w:val="single" w:sz="6" w:space="0" w:color="000001"/>
              <w:bottom w:val="nil"/>
            </w:tcBorders>
            <w:shd w:val="clear" w:color="auto" w:fill="auto"/>
            <w:vAlign w:val="center"/>
          </w:tcPr>
          <w:p w14:paraId="422A800E" w14:textId="77777777" w:rsidR="008A6065" w:rsidRPr="008A6065" w:rsidRDefault="008A6065" w:rsidP="008A6065">
            <w:pPr>
              <w:pStyle w:val="Compact"/>
              <w:jc w:val="center"/>
              <w:rPr>
                <w:rFonts w:ascii="Garamond" w:hAnsi="Garamond"/>
                <w:szCs w:val="20"/>
                <w:lang w:val="pt-BR"/>
              </w:rPr>
            </w:pPr>
          </w:p>
        </w:tc>
        <w:tc>
          <w:tcPr>
            <w:tcW w:w="1399" w:type="dxa"/>
            <w:tcBorders>
              <w:top w:val="single" w:sz="6" w:space="0" w:color="000001"/>
              <w:bottom w:val="nil"/>
            </w:tcBorders>
            <w:shd w:val="clear" w:color="auto" w:fill="auto"/>
            <w:vAlign w:val="center"/>
          </w:tcPr>
          <w:p w14:paraId="737F61FD" w14:textId="77777777" w:rsidR="008A6065" w:rsidRPr="008A6065" w:rsidRDefault="008A6065" w:rsidP="008A6065">
            <w:pPr>
              <w:pStyle w:val="Compact"/>
              <w:jc w:val="center"/>
              <w:rPr>
                <w:rFonts w:ascii="Garamond" w:hAnsi="Garamond"/>
                <w:szCs w:val="20"/>
                <w:lang w:val="pt-BR"/>
              </w:rPr>
            </w:pPr>
          </w:p>
        </w:tc>
      </w:tr>
      <w:tr w:rsidR="008A6065" w:rsidRPr="008A6065" w14:paraId="5625EC98" w14:textId="77777777" w:rsidTr="003B1948">
        <w:trPr>
          <w:jc w:val="center"/>
        </w:trPr>
        <w:tc>
          <w:tcPr>
            <w:tcW w:w="1967" w:type="dxa"/>
            <w:tcBorders>
              <w:top w:val="nil"/>
              <w:bottom w:val="nil"/>
            </w:tcBorders>
            <w:shd w:val="clear" w:color="auto" w:fill="auto"/>
            <w:vAlign w:val="center"/>
          </w:tcPr>
          <w:p w14:paraId="226846AB"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Média (g kg</w:t>
            </w:r>
            <w:r w:rsidRPr="008A6065">
              <w:rPr>
                <w:rFonts w:ascii="Garamond" w:hAnsi="Garamond"/>
                <w:szCs w:val="20"/>
                <w:vertAlign w:val="superscript"/>
                <w:lang w:val="pt-BR"/>
              </w:rPr>
              <w:t>-1</w:t>
            </w:r>
            <w:r w:rsidRPr="008A6065">
              <w:rPr>
                <w:rFonts w:ascii="Garamond" w:hAnsi="Garamond"/>
                <w:szCs w:val="20"/>
                <w:lang w:val="pt-BR"/>
              </w:rPr>
              <w:t>)</w:t>
            </w:r>
          </w:p>
        </w:tc>
        <w:tc>
          <w:tcPr>
            <w:tcW w:w="1540" w:type="dxa"/>
            <w:tcBorders>
              <w:top w:val="nil"/>
              <w:bottom w:val="nil"/>
            </w:tcBorders>
            <w:shd w:val="clear" w:color="auto" w:fill="auto"/>
            <w:vAlign w:val="center"/>
          </w:tcPr>
          <w:p w14:paraId="156BD47B"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73,39</w:t>
            </w:r>
          </w:p>
        </w:tc>
        <w:tc>
          <w:tcPr>
            <w:tcW w:w="1346" w:type="dxa"/>
            <w:tcBorders>
              <w:top w:val="nil"/>
              <w:bottom w:val="nil"/>
            </w:tcBorders>
            <w:shd w:val="clear" w:color="auto" w:fill="auto"/>
            <w:vAlign w:val="center"/>
          </w:tcPr>
          <w:p w14:paraId="64C33BA9"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74,47</w:t>
            </w:r>
          </w:p>
        </w:tc>
        <w:tc>
          <w:tcPr>
            <w:tcW w:w="1650" w:type="dxa"/>
            <w:tcBorders>
              <w:top w:val="nil"/>
              <w:bottom w:val="nil"/>
            </w:tcBorders>
            <w:shd w:val="clear" w:color="auto" w:fill="auto"/>
            <w:vAlign w:val="center"/>
          </w:tcPr>
          <w:p w14:paraId="30D4BF73"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88,77</w:t>
            </w:r>
          </w:p>
        </w:tc>
        <w:tc>
          <w:tcPr>
            <w:tcW w:w="1399" w:type="dxa"/>
            <w:tcBorders>
              <w:top w:val="nil"/>
              <w:bottom w:val="nil"/>
            </w:tcBorders>
            <w:shd w:val="clear" w:color="auto" w:fill="auto"/>
            <w:vAlign w:val="center"/>
          </w:tcPr>
          <w:p w14:paraId="6CC17EAF"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87,90</w:t>
            </w:r>
          </w:p>
        </w:tc>
      </w:tr>
      <w:tr w:rsidR="008A6065" w:rsidRPr="008A6065" w14:paraId="0DAD17CF" w14:textId="77777777" w:rsidTr="003B1948">
        <w:trPr>
          <w:jc w:val="center"/>
        </w:trPr>
        <w:tc>
          <w:tcPr>
            <w:tcW w:w="1967" w:type="dxa"/>
            <w:tcBorders>
              <w:top w:val="nil"/>
              <w:bottom w:val="nil"/>
            </w:tcBorders>
            <w:shd w:val="clear" w:color="auto" w:fill="auto"/>
            <w:vAlign w:val="center"/>
          </w:tcPr>
          <w:p w14:paraId="07F26827"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DP (g kg</w:t>
            </w:r>
            <w:r w:rsidRPr="008A6065">
              <w:rPr>
                <w:rFonts w:ascii="Garamond" w:hAnsi="Garamond"/>
                <w:szCs w:val="20"/>
                <w:vertAlign w:val="superscript"/>
                <w:lang w:val="pt-BR"/>
              </w:rPr>
              <w:t>-1</w:t>
            </w:r>
            <w:r w:rsidRPr="008A6065">
              <w:rPr>
                <w:rFonts w:ascii="Garamond" w:hAnsi="Garamond"/>
                <w:szCs w:val="20"/>
                <w:lang w:val="pt-BR"/>
              </w:rPr>
              <w:t>)</w:t>
            </w:r>
          </w:p>
        </w:tc>
        <w:tc>
          <w:tcPr>
            <w:tcW w:w="1540" w:type="dxa"/>
            <w:tcBorders>
              <w:top w:val="nil"/>
              <w:bottom w:val="nil"/>
            </w:tcBorders>
            <w:shd w:val="clear" w:color="auto" w:fill="auto"/>
            <w:vAlign w:val="center"/>
          </w:tcPr>
          <w:p w14:paraId="799246FA"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10,25</w:t>
            </w:r>
          </w:p>
        </w:tc>
        <w:tc>
          <w:tcPr>
            <w:tcW w:w="1346" w:type="dxa"/>
            <w:tcBorders>
              <w:top w:val="nil"/>
              <w:bottom w:val="nil"/>
            </w:tcBorders>
            <w:shd w:val="clear" w:color="auto" w:fill="auto"/>
            <w:vAlign w:val="center"/>
          </w:tcPr>
          <w:p w14:paraId="7BB9E877"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13,92</w:t>
            </w:r>
          </w:p>
        </w:tc>
        <w:tc>
          <w:tcPr>
            <w:tcW w:w="1650" w:type="dxa"/>
            <w:tcBorders>
              <w:top w:val="nil"/>
              <w:bottom w:val="nil"/>
            </w:tcBorders>
            <w:shd w:val="clear" w:color="auto" w:fill="auto"/>
            <w:vAlign w:val="center"/>
          </w:tcPr>
          <w:p w14:paraId="261822FB"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3,57</w:t>
            </w:r>
          </w:p>
        </w:tc>
        <w:tc>
          <w:tcPr>
            <w:tcW w:w="1399" w:type="dxa"/>
            <w:tcBorders>
              <w:top w:val="nil"/>
              <w:bottom w:val="nil"/>
            </w:tcBorders>
            <w:shd w:val="clear" w:color="auto" w:fill="auto"/>
            <w:vAlign w:val="center"/>
          </w:tcPr>
          <w:p w14:paraId="0702B381"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6,57</w:t>
            </w:r>
          </w:p>
        </w:tc>
      </w:tr>
      <w:tr w:rsidR="008A6065" w:rsidRPr="008A6065" w14:paraId="3E8C0932" w14:textId="77777777" w:rsidTr="003B1948">
        <w:trPr>
          <w:jc w:val="center"/>
        </w:trPr>
        <w:tc>
          <w:tcPr>
            <w:tcW w:w="1967" w:type="dxa"/>
            <w:tcBorders>
              <w:top w:val="nil"/>
              <w:bottom w:val="nil"/>
            </w:tcBorders>
            <w:shd w:val="clear" w:color="auto" w:fill="auto"/>
            <w:vAlign w:val="center"/>
          </w:tcPr>
          <w:p w14:paraId="44771FAA"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CV (%)</w:t>
            </w:r>
          </w:p>
        </w:tc>
        <w:tc>
          <w:tcPr>
            <w:tcW w:w="1540" w:type="dxa"/>
            <w:tcBorders>
              <w:top w:val="nil"/>
              <w:bottom w:val="nil"/>
            </w:tcBorders>
            <w:shd w:val="clear" w:color="auto" w:fill="auto"/>
            <w:vAlign w:val="center"/>
          </w:tcPr>
          <w:p w14:paraId="290690D4"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13,96</w:t>
            </w:r>
          </w:p>
        </w:tc>
        <w:tc>
          <w:tcPr>
            <w:tcW w:w="1346" w:type="dxa"/>
            <w:tcBorders>
              <w:top w:val="nil"/>
              <w:bottom w:val="nil"/>
            </w:tcBorders>
            <w:shd w:val="clear" w:color="auto" w:fill="auto"/>
            <w:vAlign w:val="center"/>
          </w:tcPr>
          <w:p w14:paraId="7BEEE735"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18,69</w:t>
            </w:r>
          </w:p>
        </w:tc>
        <w:tc>
          <w:tcPr>
            <w:tcW w:w="1650" w:type="dxa"/>
            <w:tcBorders>
              <w:top w:val="nil"/>
              <w:bottom w:val="nil"/>
            </w:tcBorders>
            <w:shd w:val="clear" w:color="auto" w:fill="auto"/>
            <w:vAlign w:val="center"/>
          </w:tcPr>
          <w:p w14:paraId="1728E66D"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4,02</w:t>
            </w:r>
          </w:p>
        </w:tc>
        <w:tc>
          <w:tcPr>
            <w:tcW w:w="1399" w:type="dxa"/>
            <w:tcBorders>
              <w:top w:val="nil"/>
              <w:bottom w:val="nil"/>
            </w:tcBorders>
            <w:shd w:val="clear" w:color="auto" w:fill="auto"/>
            <w:vAlign w:val="center"/>
          </w:tcPr>
          <w:p w14:paraId="171C94FA"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7,47</w:t>
            </w:r>
          </w:p>
        </w:tc>
      </w:tr>
      <w:tr w:rsidR="008A6065" w:rsidRPr="008A6065" w14:paraId="70B0851D" w14:textId="77777777" w:rsidTr="003B1948">
        <w:trPr>
          <w:jc w:val="center"/>
        </w:trPr>
        <w:tc>
          <w:tcPr>
            <w:tcW w:w="1967" w:type="dxa"/>
            <w:tcBorders>
              <w:top w:val="nil"/>
              <w:bottom w:val="nil"/>
            </w:tcBorders>
            <w:shd w:val="clear" w:color="auto" w:fill="auto"/>
            <w:vAlign w:val="center"/>
          </w:tcPr>
          <w:p w14:paraId="1D499CDB"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EM (%)</w:t>
            </w:r>
          </w:p>
        </w:tc>
        <w:tc>
          <w:tcPr>
            <w:tcW w:w="1540" w:type="dxa"/>
            <w:tcBorders>
              <w:top w:val="nil"/>
              <w:bottom w:val="nil"/>
            </w:tcBorders>
            <w:shd w:val="clear" w:color="auto" w:fill="auto"/>
            <w:vAlign w:val="center"/>
          </w:tcPr>
          <w:p w14:paraId="2C13414C"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-17,54</w:t>
            </w:r>
          </w:p>
        </w:tc>
        <w:tc>
          <w:tcPr>
            <w:tcW w:w="1346" w:type="dxa"/>
            <w:tcBorders>
              <w:top w:val="nil"/>
              <w:bottom w:val="nil"/>
            </w:tcBorders>
            <w:shd w:val="clear" w:color="auto" w:fill="auto"/>
            <w:vAlign w:val="center"/>
          </w:tcPr>
          <w:p w14:paraId="79BCBBE0"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-16,32</w:t>
            </w:r>
          </w:p>
        </w:tc>
        <w:tc>
          <w:tcPr>
            <w:tcW w:w="1650" w:type="dxa"/>
            <w:tcBorders>
              <w:top w:val="nil"/>
              <w:bottom w:val="nil"/>
            </w:tcBorders>
            <w:shd w:val="clear" w:color="auto" w:fill="auto"/>
            <w:vAlign w:val="center"/>
          </w:tcPr>
          <w:p w14:paraId="58807437"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-0,26</w:t>
            </w:r>
          </w:p>
        </w:tc>
        <w:tc>
          <w:tcPr>
            <w:tcW w:w="1399" w:type="dxa"/>
            <w:tcBorders>
              <w:top w:val="nil"/>
              <w:bottom w:val="nil"/>
            </w:tcBorders>
            <w:shd w:val="clear" w:color="auto" w:fill="auto"/>
            <w:vAlign w:val="center"/>
          </w:tcPr>
          <w:p w14:paraId="52F734C7"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-1,23</w:t>
            </w:r>
          </w:p>
        </w:tc>
      </w:tr>
      <w:tr w:rsidR="008A6065" w:rsidRPr="008A6065" w14:paraId="75901C19" w14:textId="77777777" w:rsidTr="003B1948">
        <w:trPr>
          <w:jc w:val="center"/>
        </w:trPr>
        <w:tc>
          <w:tcPr>
            <w:tcW w:w="1967" w:type="dxa"/>
            <w:tcBorders>
              <w:top w:val="nil"/>
              <w:bottom w:val="nil"/>
            </w:tcBorders>
            <w:shd w:val="clear" w:color="auto" w:fill="auto"/>
            <w:vAlign w:val="center"/>
          </w:tcPr>
          <w:p w14:paraId="3EEFAD09" w14:textId="77777777" w:rsidR="008A6065" w:rsidRPr="008A6065" w:rsidRDefault="008A6065" w:rsidP="008A6065">
            <w:pPr>
              <w:pStyle w:val="Compact"/>
              <w:jc w:val="center"/>
              <w:rPr>
                <w:rFonts w:ascii="Garamond" w:hAnsi="Garamond"/>
                <w:szCs w:val="20"/>
              </w:rPr>
            </w:pPr>
            <w:r w:rsidRPr="008A6065">
              <w:rPr>
                <w:rFonts w:ascii="Garamond" w:hAnsi="Garamond"/>
                <w:i/>
                <w:szCs w:val="20"/>
                <w:lang w:val="pt-BR"/>
              </w:rPr>
              <w:t>t</w:t>
            </w:r>
            <w:r w:rsidRPr="008A6065">
              <w:rPr>
                <w:rFonts w:ascii="Garamond" w:hAnsi="Garamond"/>
                <w:szCs w:val="20"/>
                <w:vertAlign w:val="subscript"/>
                <w:lang w:val="pt-BR"/>
              </w:rPr>
              <w:t>1</w:t>
            </w:r>
          </w:p>
        </w:tc>
        <w:tc>
          <w:tcPr>
            <w:tcW w:w="1540" w:type="dxa"/>
            <w:tcBorders>
              <w:top w:val="nil"/>
              <w:bottom w:val="nil"/>
            </w:tcBorders>
            <w:shd w:val="clear" w:color="auto" w:fill="auto"/>
            <w:vAlign w:val="center"/>
          </w:tcPr>
          <w:p w14:paraId="0BCE03B8"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-3,4080</w:t>
            </w:r>
          </w:p>
        </w:tc>
        <w:tc>
          <w:tcPr>
            <w:tcW w:w="1346" w:type="dxa"/>
            <w:tcBorders>
              <w:top w:val="nil"/>
              <w:bottom w:val="nil"/>
            </w:tcBorders>
            <w:shd w:val="clear" w:color="auto" w:fill="auto"/>
            <w:vAlign w:val="center"/>
          </w:tcPr>
          <w:p w14:paraId="79716E53"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-2,3330</w:t>
            </w:r>
          </w:p>
        </w:tc>
        <w:tc>
          <w:tcPr>
            <w:tcW w:w="1650" w:type="dxa"/>
            <w:tcBorders>
              <w:top w:val="nil"/>
              <w:bottom w:val="nil"/>
            </w:tcBorders>
            <w:shd w:val="clear" w:color="auto" w:fill="auto"/>
            <w:vAlign w:val="center"/>
          </w:tcPr>
          <w:p w14:paraId="0FA2671B"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-0,1470</w:t>
            </w:r>
          </w:p>
        </w:tc>
        <w:tc>
          <w:tcPr>
            <w:tcW w:w="1399" w:type="dxa"/>
            <w:tcBorders>
              <w:top w:val="nil"/>
              <w:bottom w:val="nil"/>
            </w:tcBorders>
            <w:shd w:val="clear" w:color="auto" w:fill="auto"/>
            <w:vAlign w:val="center"/>
          </w:tcPr>
          <w:p w14:paraId="645A4183"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-0,3730</w:t>
            </w:r>
          </w:p>
        </w:tc>
      </w:tr>
      <w:tr w:rsidR="008A6065" w:rsidRPr="008A6065" w14:paraId="2B37A61D" w14:textId="77777777" w:rsidTr="003B1948">
        <w:trPr>
          <w:jc w:val="center"/>
        </w:trPr>
        <w:tc>
          <w:tcPr>
            <w:tcW w:w="1967" w:type="dxa"/>
            <w:tcBorders>
              <w:top w:val="nil"/>
              <w:bottom w:val="nil"/>
            </w:tcBorders>
            <w:shd w:val="clear" w:color="auto" w:fill="auto"/>
            <w:vAlign w:val="center"/>
          </w:tcPr>
          <w:p w14:paraId="3492DF4C" w14:textId="77777777" w:rsidR="008A6065" w:rsidRPr="008A6065" w:rsidRDefault="008A6065" w:rsidP="008A6065">
            <w:pPr>
              <w:pStyle w:val="Compact"/>
              <w:jc w:val="center"/>
              <w:rPr>
                <w:rFonts w:ascii="Garamond" w:hAnsi="Garamond"/>
                <w:szCs w:val="20"/>
              </w:rPr>
            </w:pPr>
            <w:r w:rsidRPr="008A6065">
              <w:rPr>
                <w:rFonts w:ascii="Garamond" w:hAnsi="Garamond"/>
                <w:i/>
                <w:szCs w:val="20"/>
                <w:lang w:val="pt-BR"/>
              </w:rPr>
              <w:t>P</w:t>
            </w:r>
            <w:r w:rsidRPr="008A6065">
              <w:rPr>
                <w:rFonts w:ascii="Garamond" w:hAnsi="Garamond"/>
                <w:szCs w:val="20"/>
                <w:vertAlign w:val="subscript"/>
                <w:lang w:val="pt-BR"/>
              </w:rPr>
              <w:t>1</w:t>
            </w:r>
          </w:p>
        </w:tc>
        <w:tc>
          <w:tcPr>
            <w:tcW w:w="1540" w:type="dxa"/>
            <w:tcBorders>
              <w:top w:val="nil"/>
              <w:bottom w:val="nil"/>
            </w:tcBorders>
            <w:shd w:val="clear" w:color="auto" w:fill="auto"/>
            <w:vAlign w:val="center"/>
          </w:tcPr>
          <w:p w14:paraId="018D35F6"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0,0271</w:t>
            </w:r>
          </w:p>
        </w:tc>
        <w:tc>
          <w:tcPr>
            <w:tcW w:w="1346" w:type="dxa"/>
            <w:tcBorders>
              <w:top w:val="nil"/>
              <w:bottom w:val="nil"/>
            </w:tcBorders>
            <w:shd w:val="clear" w:color="auto" w:fill="auto"/>
            <w:vAlign w:val="center"/>
          </w:tcPr>
          <w:p w14:paraId="215BDF8F"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0,0799</w:t>
            </w:r>
          </w:p>
        </w:tc>
        <w:tc>
          <w:tcPr>
            <w:tcW w:w="1650" w:type="dxa"/>
            <w:tcBorders>
              <w:top w:val="nil"/>
              <w:bottom w:val="nil"/>
            </w:tcBorders>
            <w:shd w:val="clear" w:color="auto" w:fill="auto"/>
            <w:vAlign w:val="center"/>
          </w:tcPr>
          <w:p w14:paraId="5C9C2579"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0,8904</w:t>
            </w:r>
          </w:p>
        </w:tc>
        <w:tc>
          <w:tcPr>
            <w:tcW w:w="1399" w:type="dxa"/>
            <w:tcBorders>
              <w:top w:val="nil"/>
              <w:bottom w:val="nil"/>
            </w:tcBorders>
            <w:shd w:val="clear" w:color="auto" w:fill="auto"/>
            <w:vAlign w:val="center"/>
          </w:tcPr>
          <w:p w14:paraId="6D5684F5"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0,7279</w:t>
            </w:r>
          </w:p>
        </w:tc>
      </w:tr>
      <w:tr w:rsidR="008A6065" w:rsidRPr="008A6065" w14:paraId="085C8315" w14:textId="77777777" w:rsidTr="003B1948">
        <w:trPr>
          <w:jc w:val="center"/>
        </w:trPr>
        <w:tc>
          <w:tcPr>
            <w:tcW w:w="1967" w:type="dxa"/>
            <w:tcBorders>
              <w:top w:val="nil"/>
              <w:bottom w:val="nil"/>
            </w:tcBorders>
            <w:shd w:val="clear" w:color="auto" w:fill="auto"/>
            <w:vAlign w:val="center"/>
          </w:tcPr>
          <w:p w14:paraId="10EC6ACC" w14:textId="77777777" w:rsidR="008A6065" w:rsidRPr="008A6065" w:rsidRDefault="008A6065" w:rsidP="008A6065">
            <w:pPr>
              <w:pStyle w:val="Compact"/>
              <w:jc w:val="center"/>
              <w:rPr>
                <w:rFonts w:ascii="Garamond" w:hAnsi="Garamond"/>
                <w:szCs w:val="20"/>
              </w:rPr>
            </w:pPr>
            <w:r w:rsidRPr="008A6065">
              <w:rPr>
                <w:rFonts w:ascii="Garamond" w:hAnsi="Garamond"/>
                <w:i/>
                <w:szCs w:val="20"/>
                <w:lang w:val="pt-BR"/>
              </w:rPr>
              <w:t>t</w:t>
            </w:r>
            <w:r w:rsidRPr="008A6065">
              <w:rPr>
                <w:rFonts w:ascii="Garamond" w:hAnsi="Garamond"/>
                <w:szCs w:val="20"/>
                <w:vertAlign w:val="subscript"/>
                <w:lang w:val="pt-BR"/>
              </w:rPr>
              <w:t>2</w:t>
            </w:r>
          </w:p>
        </w:tc>
        <w:tc>
          <w:tcPr>
            <w:tcW w:w="2886" w:type="dxa"/>
            <w:gridSpan w:val="2"/>
            <w:tcBorders>
              <w:top w:val="nil"/>
              <w:bottom w:val="nil"/>
            </w:tcBorders>
            <w:shd w:val="clear" w:color="auto" w:fill="auto"/>
            <w:vAlign w:val="center"/>
          </w:tcPr>
          <w:p w14:paraId="58C9D9CB" w14:textId="77777777" w:rsidR="008A6065" w:rsidRPr="008A6065" w:rsidRDefault="008A6065" w:rsidP="008A6065">
            <w:pPr>
              <w:pStyle w:val="Compact"/>
              <w:ind w:left="425"/>
              <w:jc w:val="center"/>
              <w:rPr>
                <w:rFonts w:ascii="Garamond" w:hAnsi="Garamond"/>
                <w:szCs w:val="20"/>
              </w:rPr>
            </w:pPr>
            <w:r w:rsidRPr="008A6065">
              <w:rPr>
                <w:rFonts w:ascii="Garamond" w:hAnsi="Garamond"/>
                <w:szCs w:val="20"/>
                <w:lang w:val="pt-BR"/>
              </w:rPr>
              <w:t>-0,1150</w:t>
            </w:r>
          </w:p>
        </w:tc>
        <w:tc>
          <w:tcPr>
            <w:tcW w:w="3049" w:type="dxa"/>
            <w:gridSpan w:val="2"/>
            <w:tcBorders>
              <w:top w:val="nil"/>
              <w:bottom w:val="nil"/>
            </w:tcBorders>
            <w:shd w:val="clear" w:color="auto" w:fill="auto"/>
            <w:vAlign w:val="center"/>
          </w:tcPr>
          <w:p w14:paraId="52B517BD" w14:textId="77777777" w:rsidR="008A6065" w:rsidRPr="008A6065" w:rsidRDefault="008A6065" w:rsidP="008A6065">
            <w:pPr>
              <w:pStyle w:val="Compact"/>
              <w:ind w:left="425"/>
              <w:jc w:val="center"/>
              <w:rPr>
                <w:rFonts w:ascii="Garamond" w:hAnsi="Garamond"/>
                <w:szCs w:val="20"/>
              </w:rPr>
            </w:pPr>
            <w:r w:rsidRPr="008A6065">
              <w:rPr>
                <w:rFonts w:ascii="Garamond" w:hAnsi="Garamond"/>
                <w:szCs w:val="20"/>
                <w:lang w:val="pt-BR"/>
              </w:rPr>
              <w:t>0,2460</w:t>
            </w:r>
          </w:p>
        </w:tc>
      </w:tr>
      <w:tr w:rsidR="008A6065" w:rsidRPr="008A6065" w14:paraId="5751CB6D" w14:textId="77777777" w:rsidTr="003B1948">
        <w:trPr>
          <w:jc w:val="center"/>
        </w:trPr>
        <w:tc>
          <w:tcPr>
            <w:tcW w:w="1967" w:type="dxa"/>
            <w:tcBorders>
              <w:top w:val="nil"/>
              <w:bottom w:val="single" w:sz="6" w:space="0" w:color="000001"/>
            </w:tcBorders>
            <w:shd w:val="clear" w:color="auto" w:fill="auto"/>
            <w:vAlign w:val="center"/>
          </w:tcPr>
          <w:p w14:paraId="601D72CD" w14:textId="77777777" w:rsidR="008A6065" w:rsidRPr="008A6065" w:rsidRDefault="008A6065" w:rsidP="008A6065">
            <w:pPr>
              <w:pStyle w:val="Compact"/>
              <w:jc w:val="center"/>
              <w:rPr>
                <w:rFonts w:ascii="Garamond" w:hAnsi="Garamond"/>
                <w:szCs w:val="20"/>
              </w:rPr>
            </w:pPr>
            <w:r w:rsidRPr="008A6065">
              <w:rPr>
                <w:rFonts w:ascii="Garamond" w:hAnsi="Garamond"/>
                <w:i/>
                <w:szCs w:val="20"/>
                <w:lang w:val="pt-BR"/>
              </w:rPr>
              <w:t>P</w:t>
            </w:r>
            <w:r w:rsidRPr="008A6065">
              <w:rPr>
                <w:rFonts w:ascii="Garamond" w:hAnsi="Garamond"/>
                <w:szCs w:val="20"/>
                <w:vertAlign w:val="subscript"/>
                <w:lang w:val="pt-BR"/>
              </w:rPr>
              <w:t>2</w:t>
            </w:r>
          </w:p>
        </w:tc>
        <w:tc>
          <w:tcPr>
            <w:tcW w:w="2886" w:type="dxa"/>
            <w:gridSpan w:val="2"/>
            <w:tcBorders>
              <w:top w:val="nil"/>
              <w:bottom w:val="single" w:sz="6" w:space="0" w:color="000001"/>
            </w:tcBorders>
            <w:shd w:val="clear" w:color="auto" w:fill="auto"/>
            <w:vAlign w:val="center"/>
          </w:tcPr>
          <w:p w14:paraId="64CA08D3" w14:textId="77777777" w:rsidR="008A6065" w:rsidRPr="008A6065" w:rsidRDefault="008A6065" w:rsidP="008A6065">
            <w:pPr>
              <w:pStyle w:val="Compact"/>
              <w:ind w:left="425"/>
              <w:jc w:val="center"/>
              <w:rPr>
                <w:rFonts w:ascii="Garamond" w:hAnsi="Garamond"/>
                <w:szCs w:val="20"/>
              </w:rPr>
            </w:pPr>
            <w:r w:rsidRPr="008A6065">
              <w:rPr>
                <w:rFonts w:ascii="Garamond" w:hAnsi="Garamond"/>
                <w:szCs w:val="20"/>
                <w:lang w:val="pt-BR"/>
              </w:rPr>
              <w:t>0,9138</w:t>
            </w:r>
          </w:p>
        </w:tc>
        <w:tc>
          <w:tcPr>
            <w:tcW w:w="3049" w:type="dxa"/>
            <w:gridSpan w:val="2"/>
            <w:tcBorders>
              <w:top w:val="nil"/>
              <w:bottom w:val="single" w:sz="6" w:space="0" w:color="000001"/>
            </w:tcBorders>
            <w:shd w:val="clear" w:color="auto" w:fill="auto"/>
            <w:vAlign w:val="center"/>
          </w:tcPr>
          <w:p w14:paraId="35C16523" w14:textId="77777777" w:rsidR="008A6065" w:rsidRPr="008A6065" w:rsidRDefault="008A6065" w:rsidP="008A6065">
            <w:pPr>
              <w:pStyle w:val="Compact"/>
              <w:ind w:left="425"/>
              <w:jc w:val="center"/>
              <w:rPr>
                <w:rFonts w:ascii="Garamond" w:hAnsi="Garamond"/>
                <w:szCs w:val="20"/>
              </w:rPr>
            </w:pPr>
            <w:r w:rsidRPr="008A6065">
              <w:rPr>
                <w:rFonts w:ascii="Garamond" w:hAnsi="Garamond"/>
                <w:szCs w:val="20"/>
                <w:lang w:val="pt-BR"/>
              </w:rPr>
              <w:t>0,8178</w:t>
            </w:r>
          </w:p>
        </w:tc>
      </w:tr>
    </w:tbl>
    <w:p w14:paraId="6C109994" w14:textId="49860078" w:rsidR="00C05A48" w:rsidRPr="007553B8" w:rsidRDefault="00C05A48" w:rsidP="00EC05BF">
      <w:pPr>
        <w:jc w:val="both"/>
        <w:rPr>
          <w:rFonts w:ascii="Garamond" w:hAnsi="Garamond"/>
          <w:sz w:val="20"/>
          <w:szCs w:val="20"/>
        </w:rPr>
      </w:pPr>
    </w:p>
    <w:p w14:paraId="472EE08F" w14:textId="77777777" w:rsidR="00263F0C" w:rsidRDefault="00263F0C" w:rsidP="003B51C4">
      <w:pPr>
        <w:jc w:val="both"/>
        <w:rPr>
          <w:rFonts w:ascii="Garamond" w:hAnsi="Garamond"/>
          <w:sz w:val="20"/>
          <w:szCs w:val="20"/>
        </w:rPr>
        <w:sectPr w:rsidR="00263F0C" w:rsidSect="00164906">
          <w:type w:val="continuous"/>
          <w:pgSz w:w="11906" w:h="16838" w:code="9"/>
          <w:pgMar w:top="1418" w:right="1134" w:bottom="1418" w:left="1134" w:header="709" w:footer="709" w:gutter="0"/>
          <w:lnNumType w:countBy="1" w:restart="continuous"/>
          <w:cols w:space="454"/>
          <w:docGrid w:linePitch="360"/>
        </w:sectPr>
      </w:pPr>
    </w:p>
    <w:p w14:paraId="4A80B72D" w14:textId="77777777" w:rsidR="003B51C4" w:rsidRPr="00312837" w:rsidRDefault="003B51C4" w:rsidP="008A6065">
      <w:pPr>
        <w:jc w:val="both"/>
        <w:rPr>
          <w:rFonts w:ascii="Garamond" w:hAnsi="Garamond"/>
          <w:sz w:val="22"/>
          <w:szCs w:val="22"/>
        </w:rPr>
      </w:pPr>
    </w:p>
    <w:p w14:paraId="1EBB817A" w14:textId="77777777" w:rsidR="003B51C4" w:rsidRPr="00312837" w:rsidRDefault="003B51C4" w:rsidP="008A6065">
      <w:pPr>
        <w:jc w:val="both"/>
        <w:rPr>
          <w:rFonts w:ascii="Garamond" w:hAnsi="Garamond"/>
          <w:sz w:val="22"/>
          <w:szCs w:val="22"/>
        </w:rPr>
      </w:pPr>
    </w:p>
    <w:p w14:paraId="4876CD79" w14:textId="77777777" w:rsidR="008A6065" w:rsidRPr="008A6065" w:rsidRDefault="008A6065" w:rsidP="008A6065">
      <w:pPr>
        <w:jc w:val="both"/>
        <w:rPr>
          <w:rFonts w:ascii="Garamond" w:hAnsi="Garamond"/>
          <w:b/>
          <w:sz w:val="22"/>
          <w:szCs w:val="22"/>
        </w:rPr>
      </w:pPr>
      <w:commentRangeStart w:id="22"/>
      <w:r w:rsidRPr="008A6065">
        <w:rPr>
          <w:rFonts w:ascii="Garamond" w:hAnsi="Garamond"/>
          <w:b/>
          <w:sz w:val="22"/>
          <w:szCs w:val="22"/>
        </w:rPr>
        <w:lastRenderedPageBreak/>
        <w:t>CONCLUSÕES</w:t>
      </w:r>
      <w:commentRangeEnd w:id="22"/>
      <w:r w:rsidR="003775EF">
        <w:rPr>
          <w:rStyle w:val="Refdecomentrio"/>
        </w:rPr>
        <w:commentReference w:id="22"/>
      </w:r>
    </w:p>
    <w:p w14:paraId="0CDE38EA" w14:textId="77777777" w:rsidR="008A6065" w:rsidRDefault="008A6065" w:rsidP="008A6065">
      <w:pPr>
        <w:jc w:val="both"/>
        <w:rPr>
          <w:rFonts w:ascii="Garamond" w:hAnsi="Garamond"/>
          <w:sz w:val="20"/>
          <w:szCs w:val="20"/>
        </w:rPr>
      </w:pPr>
    </w:p>
    <w:p w14:paraId="25AB9B1B" w14:textId="77777777" w:rsidR="008C323E" w:rsidRPr="008C323E" w:rsidRDefault="008C323E" w:rsidP="008C323E">
      <w:pPr>
        <w:ind w:firstLine="709"/>
        <w:jc w:val="both"/>
        <w:rPr>
          <w:rFonts w:ascii="Garamond" w:hAnsi="Garamond"/>
          <w:sz w:val="20"/>
          <w:szCs w:val="20"/>
        </w:rPr>
      </w:pPr>
      <w:r w:rsidRPr="008C323E">
        <w:rPr>
          <w:rFonts w:ascii="Garamond" w:hAnsi="Garamond"/>
          <w:sz w:val="20"/>
          <w:szCs w:val="20"/>
        </w:rPr>
        <w:t>Os testes que realizamos mostraram que o método manual usado no Brasil é inadequado para a amostragem de suspensões contendo sólidos totais com granulometria grosseira, especificamente, cerca de 583 g kg</w:t>
      </w:r>
      <w:r w:rsidRPr="008C323E">
        <w:rPr>
          <w:rFonts w:ascii="Garamond" w:hAnsi="Garamond"/>
          <w:sz w:val="20"/>
          <w:szCs w:val="20"/>
          <w:vertAlign w:val="superscript"/>
        </w:rPr>
        <w:t>-1</w:t>
      </w:r>
      <w:r w:rsidRPr="008C323E">
        <w:rPr>
          <w:rFonts w:ascii="Garamond" w:hAnsi="Garamond"/>
          <w:sz w:val="20"/>
          <w:szCs w:val="20"/>
        </w:rPr>
        <w:t xml:space="preserve"> de areia e 89 g kg</w:t>
      </w:r>
      <w:r w:rsidRPr="008C323E">
        <w:rPr>
          <w:rFonts w:ascii="Garamond" w:hAnsi="Garamond"/>
          <w:sz w:val="20"/>
          <w:szCs w:val="20"/>
          <w:vertAlign w:val="superscript"/>
        </w:rPr>
        <w:t>-1</w:t>
      </w:r>
      <w:r w:rsidRPr="008C323E">
        <w:rPr>
          <w:rFonts w:ascii="Garamond" w:hAnsi="Garamond"/>
          <w:sz w:val="20"/>
          <w:szCs w:val="20"/>
        </w:rPr>
        <w:t xml:space="preserve"> de argila. Além de subestimar o conteúdo de sólidos totais, há grande variação no valor estimado, o que significa que o método constitui numa importante fonte de variação nos resultados dos trabalhos de monitoramento da erosão do solo. Essa variação se soma à incerteza advinda de outras fontes já descritas na literatura sobre o tema. Nossa recomendação é que testes similares sejam conduzidos por outras equipes, haja vista que os resultados podem ser afetados pelo responsável pela amostragem da suspensão.</w:t>
      </w:r>
    </w:p>
    <w:p w14:paraId="684A2645" w14:textId="52B065ED" w:rsidR="00E818E5" w:rsidRDefault="008C323E" w:rsidP="008C323E">
      <w:pPr>
        <w:ind w:firstLine="709"/>
        <w:jc w:val="both"/>
        <w:rPr>
          <w:rFonts w:ascii="Garamond" w:hAnsi="Garamond"/>
          <w:sz w:val="20"/>
          <w:szCs w:val="20"/>
        </w:rPr>
      </w:pPr>
      <w:r w:rsidRPr="008C323E">
        <w:rPr>
          <w:rFonts w:ascii="Garamond" w:hAnsi="Garamond"/>
          <w:sz w:val="20"/>
          <w:szCs w:val="20"/>
        </w:rPr>
        <w:t xml:space="preserve">O protótipo de equipamento </w:t>
      </w:r>
      <w:proofErr w:type="spellStart"/>
      <w:r w:rsidRPr="008C323E">
        <w:rPr>
          <w:rFonts w:ascii="Garamond" w:hAnsi="Garamond"/>
          <w:sz w:val="20"/>
          <w:szCs w:val="20"/>
        </w:rPr>
        <w:t>fracionador</w:t>
      </w:r>
      <w:proofErr w:type="spellEnd"/>
      <w:r w:rsidRPr="008C323E">
        <w:rPr>
          <w:rFonts w:ascii="Garamond" w:hAnsi="Garamond"/>
          <w:sz w:val="20"/>
          <w:szCs w:val="20"/>
        </w:rPr>
        <w:t xml:space="preserve"> que desenvolvemos se mostrou eficiente em produzir amostras de suspensões com concentração de sólidos totais diversas sem alterar a distribuição do tamanho de partículas. Essa eficiência foi clara e consistente principalmente para volumes de suspensão acima de 250-300 </w:t>
      </w:r>
      <w:proofErr w:type="spellStart"/>
      <w:r w:rsidRPr="008C323E">
        <w:rPr>
          <w:rFonts w:ascii="Garamond" w:hAnsi="Garamond"/>
          <w:sz w:val="20"/>
          <w:szCs w:val="20"/>
        </w:rPr>
        <w:t>mL</w:t>
      </w:r>
      <w:proofErr w:type="spellEnd"/>
      <w:r w:rsidRPr="008C323E">
        <w:rPr>
          <w:rFonts w:ascii="Garamond" w:hAnsi="Garamond"/>
          <w:sz w:val="20"/>
          <w:szCs w:val="20"/>
        </w:rPr>
        <w:t xml:space="preserve"> e concentração de sólidos totais superior a 2 g L</w:t>
      </w:r>
      <w:r w:rsidRPr="008C323E">
        <w:rPr>
          <w:rFonts w:ascii="Garamond" w:hAnsi="Garamond"/>
          <w:sz w:val="20"/>
          <w:szCs w:val="20"/>
          <w:vertAlign w:val="superscript"/>
        </w:rPr>
        <w:t>-1</w:t>
      </w:r>
      <w:r w:rsidRPr="008C323E">
        <w:rPr>
          <w:rFonts w:ascii="Garamond" w:hAnsi="Garamond"/>
          <w:sz w:val="20"/>
          <w:szCs w:val="20"/>
        </w:rPr>
        <w:t xml:space="preserve">. Assim, caso os problemas que identificamos no método manual sejam encontrados também em outros estudos, o protótipo que desenvolvemos se apresenta como uma alternativa bastante razoável. Avaliações adicionais do </w:t>
      </w:r>
      <w:proofErr w:type="spellStart"/>
      <w:r w:rsidRPr="008C323E">
        <w:rPr>
          <w:rFonts w:ascii="Garamond" w:hAnsi="Garamond"/>
          <w:sz w:val="20"/>
          <w:szCs w:val="20"/>
        </w:rPr>
        <w:t>fracionador</w:t>
      </w:r>
      <w:proofErr w:type="spellEnd"/>
      <w:r w:rsidRPr="008C323E">
        <w:rPr>
          <w:rFonts w:ascii="Garamond" w:hAnsi="Garamond"/>
          <w:sz w:val="20"/>
          <w:szCs w:val="20"/>
        </w:rPr>
        <w:t xml:space="preserve"> deverão ser realizadas usando um intervalo maior de concentração de sólidos totais e distribuição do tamanho de partículas a fim de verificar sua adequabilidade a condições diversas daquelas que avaliamos nesse estudo.</w:t>
      </w:r>
    </w:p>
    <w:p w14:paraId="40AD7165" w14:textId="77777777" w:rsidR="00BD4E73" w:rsidRDefault="00BD4E73" w:rsidP="00EC05BF">
      <w:pPr>
        <w:rPr>
          <w:rFonts w:ascii="Garamond" w:hAnsi="Garamond"/>
          <w:sz w:val="20"/>
          <w:szCs w:val="20"/>
        </w:rPr>
      </w:pPr>
    </w:p>
    <w:p w14:paraId="2B8060F7" w14:textId="77777777" w:rsidR="00312837" w:rsidRPr="007553B8" w:rsidRDefault="00312837" w:rsidP="00EC05BF">
      <w:pPr>
        <w:rPr>
          <w:rFonts w:ascii="Garamond" w:hAnsi="Garamond"/>
          <w:sz w:val="20"/>
          <w:szCs w:val="20"/>
        </w:rPr>
      </w:pPr>
    </w:p>
    <w:p w14:paraId="66960631" w14:textId="72628A97" w:rsidR="00971498" w:rsidRPr="00312837" w:rsidRDefault="008C323E" w:rsidP="00EC05BF">
      <w:pPr>
        <w:rPr>
          <w:rFonts w:ascii="Garamond" w:hAnsi="Garamond"/>
          <w:b/>
          <w:sz w:val="22"/>
          <w:szCs w:val="22"/>
        </w:rPr>
      </w:pPr>
      <w:r w:rsidRPr="00312837">
        <w:rPr>
          <w:rFonts w:ascii="Garamond" w:hAnsi="Garamond"/>
          <w:b/>
          <w:sz w:val="22"/>
          <w:szCs w:val="22"/>
        </w:rPr>
        <w:t>REFERÊNCIAS</w:t>
      </w:r>
    </w:p>
    <w:p w14:paraId="247884CE" w14:textId="77777777" w:rsidR="00CD0C81" w:rsidRPr="002A1278" w:rsidRDefault="00CD0C81" w:rsidP="00EC05BF">
      <w:pPr>
        <w:rPr>
          <w:rFonts w:ascii="Garamond" w:hAnsi="Garamond"/>
          <w:sz w:val="20"/>
          <w:szCs w:val="20"/>
        </w:rPr>
      </w:pPr>
    </w:p>
    <w:p w14:paraId="1C1AD33E" w14:textId="465FF696"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lang w:val="pt-BR"/>
        </w:rPr>
        <w:t>AMADO, T. J. C.; PROCHNOW, D.; ELTZ, F. L. F. Perdas de solo e água em per</w:t>
      </w:r>
      <w:r>
        <w:rPr>
          <w:rFonts w:ascii="Garamond" w:hAnsi="Garamond"/>
          <w:sz w:val="20"/>
          <w:szCs w:val="20"/>
          <w:lang w:val="pt-BR"/>
        </w:rPr>
        <w:t xml:space="preserve">íodos de anomalias climáticas: “El </w:t>
      </w:r>
      <w:proofErr w:type="spellStart"/>
      <w:r>
        <w:rPr>
          <w:rFonts w:ascii="Garamond" w:hAnsi="Garamond"/>
          <w:sz w:val="20"/>
          <w:szCs w:val="20"/>
          <w:lang w:val="pt-BR"/>
        </w:rPr>
        <w:t>Niño</w:t>
      </w:r>
      <w:proofErr w:type="spellEnd"/>
      <w:r>
        <w:rPr>
          <w:rFonts w:ascii="Garamond" w:hAnsi="Garamond"/>
          <w:sz w:val="20"/>
          <w:szCs w:val="20"/>
          <w:lang w:val="pt-BR"/>
        </w:rPr>
        <w:t xml:space="preserve">” e “La </w:t>
      </w:r>
      <w:proofErr w:type="spellStart"/>
      <w:r>
        <w:rPr>
          <w:rFonts w:ascii="Garamond" w:hAnsi="Garamond"/>
          <w:sz w:val="20"/>
          <w:szCs w:val="20"/>
          <w:lang w:val="pt-BR"/>
        </w:rPr>
        <w:t>Niña</w:t>
      </w:r>
      <w:proofErr w:type="spellEnd"/>
      <w:r>
        <w:rPr>
          <w:rFonts w:ascii="Garamond" w:hAnsi="Garamond"/>
          <w:sz w:val="20"/>
          <w:szCs w:val="20"/>
          <w:lang w:val="pt-BR"/>
        </w:rPr>
        <w:t>”</w:t>
      </w:r>
      <w:r w:rsidRPr="008C323E">
        <w:rPr>
          <w:rFonts w:ascii="Garamond" w:hAnsi="Garamond"/>
          <w:sz w:val="20"/>
          <w:szCs w:val="20"/>
          <w:lang w:val="pt-BR"/>
        </w:rPr>
        <w:t xml:space="preserve"> no sul do Brasil. </w:t>
      </w:r>
      <w:r w:rsidRPr="008C323E">
        <w:rPr>
          <w:rFonts w:ascii="Garamond" w:hAnsi="Garamond"/>
          <w:i/>
          <w:sz w:val="20"/>
          <w:szCs w:val="20"/>
          <w:lang w:val="pt-BR"/>
        </w:rPr>
        <w:t>Revista Brasileira de Ciência do Solo</w:t>
      </w:r>
      <w:r w:rsidRPr="008C323E">
        <w:rPr>
          <w:rFonts w:ascii="Garamond" w:hAnsi="Garamond"/>
          <w:sz w:val="20"/>
          <w:szCs w:val="20"/>
          <w:lang w:val="pt-BR"/>
        </w:rPr>
        <w:t>, v. 26, n. 3, p. 819–827, set. 2002. doi:</w:t>
      </w:r>
      <w:hyperlink r:id="rId17">
        <w:r w:rsidRPr="008C323E">
          <w:rPr>
            <w:rStyle w:val="InternetLink"/>
            <w:rFonts w:ascii="Garamond" w:hAnsi="Garamond"/>
            <w:sz w:val="20"/>
            <w:szCs w:val="20"/>
            <w:lang w:val="pt-BR"/>
          </w:rPr>
          <w:t>10.1590/S0100-06832002000300028</w:t>
        </w:r>
      </w:hyperlink>
      <w:r w:rsidRPr="008C323E">
        <w:rPr>
          <w:rFonts w:ascii="Garamond" w:hAnsi="Garamond"/>
          <w:sz w:val="20"/>
          <w:szCs w:val="20"/>
          <w:lang w:val="pt-BR"/>
        </w:rPr>
        <w:t>.</w:t>
      </w:r>
    </w:p>
    <w:p w14:paraId="4C26B57C"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rPr>
        <w:t xml:space="preserve">ANACHE, J. A.; WENDLAND, E. C.; OLIVEIRA, P. T.; FLANAGAN, D. C.; NEARING, M. A. Runoff and soil erosion plot-scale studies under natural rainfall: A meta-analysis of the Brazilian experience. </w:t>
      </w:r>
      <w:r w:rsidRPr="008C323E">
        <w:rPr>
          <w:rFonts w:ascii="Garamond" w:hAnsi="Garamond"/>
          <w:i/>
          <w:sz w:val="20"/>
          <w:szCs w:val="20"/>
          <w:lang w:val="pt-BR"/>
        </w:rPr>
        <w:t>CATENA</w:t>
      </w:r>
      <w:r w:rsidRPr="008C323E">
        <w:rPr>
          <w:rFonts w:ascii="Garamond" w:hAnsi="Garamond"/>
          <w:sz w:val="20"/>
          <w:szCs w:val="20"/>
          <w:lang w:val="pt-BR"/>
        </w:rPr>
        <w:t>, v. 152, p. 29–39, mai. 2017. doi:</w:t>
      </w:r>
      <w:hyperlink r:id="rId18">
        <w:r w:rsidRPr="008C323E">
          <w:rPr>
            <w:rStyle w:val="InternetLink"/>
            <w:rFonts w:ascii="Garamond" w:hAnsi="Garamond"/>
            <w:sz w:val="20"/>
            <w:szCs w:val="20"/>
            <w:lang w:val="pt-BR"/>
          </w:rPr>
          <w:t>10.1016/j.catena.2017.01.003</w:t>
        </w:r>
      </w:hyperlink>
      <w:r w:rsidRPr="008C323E">
        <w:rPr>
          <w:rFonts w:ascii="Garamond" w:hAnsi="Garamond"/>
          <w:sz w:val="20"/>
          <w:szCs w:val="20"/>
          <w:lang w:val="pt-BR"/>
        </w:rPr>
        <w:t>.</w:t>
      </w:r>
    </w:p>
    <w:p w14:paraId="040D2639"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lang w:val="pt-BR"/>
        </w:rPr>
        <w:t xml:space="preserve">BERTONI, J.; LOMBARDI NETO, F. </w:t>
      </w:r>
      <w:r w:rsidRPr="008C323E">
        <w:rPr>
          <w:rFonts w:ascii="Garamond" w:hAnsi="Garamond"/>
          <w:i/>
          <w:sz w:val="20"/>
          <w:szCs w:val="20"/>
          <w:lang w:val="pt-BR"/>
        </w:rPr>
        <w:t>Conservação do solo</w:t>
      </w:r>
      <w:r w:rsidRPr="008C323E">
        <w:rPr>
          <w:rFonts w:ascii="Garamond" w:hAnsi="Garamond"/>
          <w:sz w:val="20"/>
          <w:szCs w:val="20"/>
          <w:lang w:val="pt-BR"/>
        </w:rPr>
        <w:t>. 8. ed. São Paulo: Ícone, 2012. p. 355.</w:t>
      </w:r>
    </w:p>
    <w:p w14:paraId="078019D3"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rPr>
        <w:t xml:space="preserve">BOIX-FAYOS, C.; MARTÍNEZ-MENA, M.; ARNAU-ROSALÉN, E.; CALVO-CASES, A.; CASTILLO, V.; ALBALADEJO, J. Measuring soil erosion by field plots: understanding the sources of variation. </w:t>
      </w:r>
      <w:r w:rsidRPr="008C323E">
        <w:rPr>
          <w:rFonts w:ascii="Garamond" w:hAnsi="Garamond"/>
          <w:i/>
          <w:sz w:val="20"/>
          <w:szCs w:val="20"/>
        </w:rPr>
        <w:t>Earth-Science Reviews</w:t>
      </w:r>
      <w:r w:rsidRPr="008C323E">
        <w:rPr>
          <w:rFonts w:ascii="Garamond" w:hAnsi="Garamond"/>
          <w:sz w:val="20"/>
          <w:szCs w:val="20"/>
        </w:rPr>
        <w:t>, v. 78, p. 267–285, 2006. doi:</w:t>
      </w:r>
      <w:hyperlink r:id="rId19">
        <w:r w:rsidRPr="008C323E">
          <w:rPr>
            <w:rStyle w:val="InternetLink"/>
            <w:rFonts w:ascii="Garamond" w:hAnsi="Garamond"/>
            <w:sz w:val="20"/>
            <w:szCs w:val="20"/>
          </w:rPr>
          <w:t>10.1016/j.earscirev.2006.05.005</w:t>
        </w:r>
      </w:hyperlink>
      <w:r w:rsidRPr="008C323E">
        <w:rPr>
          <w:rFonts w:ascii="Garamond" w:hAnsi="Garamond"/>
          <w:sz w:val="20"/>
          <w:szCs w:val="20"/>
        </w:rPr>
        <w:t>.</w:t>
      </w:r>
    </w:p>
    <w:p w14:paraId="586B6135"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rPr>
        <w:t xml:space="preserve">CAPEL, P. D.; NACIONALES, F. C.; LARSON, S. J. </w:t>
      </w:r>
      <w:r w:rsidRPr="008C323E">
        <w:rPr>
          <w:rFonts w:ascii="Garamond" w:hAnsi="Garamond"/>
          <w:i/>
          <w:sz w:val="20"/>
          <w:szCs w:val="20"/>
        </w:rPr>
        <w:t>Precision of a splitting device for water samples</w:t>
      </w:r>
      <w:r w:rsidRPr="008C323E">
        <w:rPr>
          <w:rFonts w:ascii="Garamond" w:hAnsi="Garamond"/>
          <w:sz w:val="20"/>
          <w:szCs w:val="20"/>
        </w:rPr>
        <w:t>. Sacramento: U.S. Geological Survey, 1995. URL: &lt;</w:t>
      </w:r>
      <w:hyperlink r:id="rId20">
        <w:r w:rsidRPr="008C323E">
          <w:rPr>
            <w:rStyle w:val="InternetLink"/>
            <w:rFonts w:ascii="Garamond" w:hAnsi="Garamond"/>
            <w:sz w:val="20"/>
            <w:szCs w:val="20"/>
          </w:rPr>
          <w:t>https://pubs.er.usgs.gov/publication/ofr95293</w:t>
        </w:r>
      </w:hyperlink>
      <w:r w:rsidRPr="008C323E">
        <w:rPr>
          <w:rFonts w:ascii="Garamond" w:hAnsi="Garamond"/>
          <w:sz w:val="20"/>
          <w:szCs w:val="20"/>
        </w:rPr>
        <w:t>&gt;.</w:t>
      </w:r>
    </w:p>
    <w:p w14:paraId="2A7D18E1"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lang w:val="pt-BR"/>
        </w:rPr>
        <w:lastRenderedPageBreak/>
        <w:t xml:space="preserve">CARDOSO, D. P.; SILVA, M. L. N.; CARVALHO, G. J. DE; FREITAS, D. A. F. DE; AVANZI, J. C. Plantas de cobertura no controle das perdas de solo, água e nutrientes por erosão hídrica. </w:t>
      </w:r>
      <w:r w:rsidRPr="008C323E">
        <w:rPr>
          <w:rFonts w:ascii="Garamond" w:hAnsi="Garamond"/>
          <w:i/>
          <w:sz w:val="20"/>
          <w:szCs w:val="20"/>
          <w:lang w:val="pt-BR"/>
        </w:rPr>
        <w:t>Revista Brasileira de Engenharia Agrícola e Ambiental</w:t>
      </w:r>
      <w:r w:rsidRPr="008C323E">
        <w:rPr>
          <w:rFonts w:ascii="Garamond" w:hAnsi="Garamond"/>
          <w:sz w:val="20"/>
          <w:szCs w:val="20"/>
          <w:lang w:val="pt-BR"/>
        </w:rPr>
        <w:t>, v. 16, n. 6, p. 632–638, jun. 2012. doi:</w:t>
      </w:r>
      <w:hyperlink r:id="rId21">
        <w:r w:rsidRPr="008C323E">
          <w:rPr>
            <w:rStyle w:val="InternetLink"/>
            <w:rFonts w:ascii="Garamond" w:hAnsi="Garamond"/>
            <w:sz w:val="20"/>
            <w:szCs w:val="20"/>
            <w:lang w:val="pt-BR"/>
          </w:rPr>
          <w:t>10.1590/S1415-43662012000600007</w:t>
        </w:r>
      </w:hyperlink>
      <w:r w:rsidRPr="008C323E">
        <w:rPr>
          <w:rFonts w:ascii="Garamond" w:hAnsi="Garamond"/>
          <w:sz w:val="20"/>
          <w:szCs w:val="20"/>
          <w:lang w:val="pt-BR"/>
        </w:rPr>
        <w:t>.</w:t>
      </w:r>
    </w:p>
    <w:p w14:paraId="1C30356D"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rPr>
        <w:t xml:space="preserve">CIESIOLKA, C.; YU, B.; ROSE, C.; GHADIRI, H.; LANG, D.; ROSEWELL, C. Improvement in soil loss estimation in USLE type experiments. </w:t>
      </w:r>
      <w:r w:rsidRPr="008C323E">
        <w:rPr>
          <w:rFonts w:ascii="Garamond" w:hAnsi="Garamond"/>
          <w:i/>
          <w:sz w:val="20"/>
          <w:szCs w:val="20"/>
        </w:rPr>
        <w:t>Journal of Soil and Water Conservation</w:t>
      </w:r>
      <w:r w:rsidRPr="008C323E">
        <w:rPr>
          <w:rFonts w:ascii="Garamond" w:hAnsi="Garamond"/>
          <w:sz w:val="20"/>
          <w:szCs w:val="20"/>
        </w:rPr>
        <w:t>, v. 61, n. 4, p. 223–229, 2006. URL: &lt;</w:t>
      </w:r>
      <w:hyperlink r:id="rId22">
        <w:r w:rsidRPr="008C323E">
          <w:rPr>
            <w:rStyle w:val="InternetLink"/>
            <w:rFonts w:ascii="Garamond" w:hAnsi="Garamond"/>
            <w:sz w:val="20"/>
            <w:szCs w:val="20"/>
          </w:rPr>
          <w:t>http://www.jswconline.org/content/61/4/223.abstract</w:t>
        </w:r>
      </w:hyperlink>
      <w:r w:rsidRPr="008C323E">
        <w:rPr>
          <w:rFonts w:ascii="Garamond" w:hAnsi="Garamond"/>
          <w:sz w:val="20"/>
          <w:szCs w:val="20"/>
        </w:rPr>
        <w:t>&gt;.</w:t>
      </w:r>
    </w:p>
    <w:p w14:paraId="007E473B"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lang w:val="pt-BR"/>
        </w:rPr>
        <w:t xml:space="preserve">COGO, N. P. Uma contribuição à metodologia de estudo das perdas por erosão em condição de chuva natural: I - Sugestões gerais, medição do volume, amostragem e quantificação de solo e água da enxurrada. II Encontro Nacional de Pesquisa sobre Conservação do Solo. </w:t>
      </w:r>
      <w:r w:rsidRPr="008C323E">
        <w:rPr>
          <w:rFonts w:ascii="Garamond" w:hAnsi="Garamond"/>
          <w:i/>
          <w:sz w:val="20"/>
          <w:szCs w:val="20"/>
          <w:lang w:val="pt-BR"/>
        </w:rPr>
        <w:t>Anais</w:t>
      </w:r>
      <w:r w:rsidRPr="008C323E">
        <w:rPr>
          <w:rFonts w:ascii="Garamond" w:hAnsi="Garamond"/>
          <w:sz w:val="20"/>
          <w:szCs w:val="20"/>
          <w:lang w:val="pt-BR"/>
        </w:rPr>
        <w:t xml:space="preserve">… Passo Fundo: Embrapa-CNPT, 1978. </w:t>
      </w:r>
    </w:p>
    <w:p w14:paraId="077F517E" w14:textId="77777777" w:rsidR="008C323E" w:rsidRPr="008C323E" w:rsidRDefault="008C323E" w:rsidP="008C323E">
      <w:pPr>
        <w:pStyle w:val="Bibliografia"/>
        <w:jc w:val="both"/>
        <w:rPr>
          <w:rFonts w:ascii="Garamond" w:hAnsi="Garamond"/>
          <w:sz w:val="20"/>
          <w:szCs w:val="20"/>
        </w:rPr>
      </w:pPr>
      <w:r w:rsidRPr="0073536F">
        <w:rPr>
          <w:rFonts w:ascii="Garamond" w:hAnsi="Garamond"/>
          <w:sz w:val="20"/>
          <w:szCs w:val="20"/>
        </w:rPr>
        <w:t xml:space="preserve">COGO, N. P.; MOLDENHAUER, W. C.; FOSTER, G. R. Soil Loss Reductions from Conservation Tillage Practices. </w:t>
      </w:r>
      <w:r w:rsidRPr="008C323E">
        <w:rPr>
          <w:rFonts w:ascii="Garamond" w:hAnsi="Garamond"/>
          <w:i/>
          <w:sz w:val="20"/>
          <w:szCs w:val="20"/>
        </w:rPr>
        <w:t>Soil Science Society of America Journal</w:t>
      </w:r>
      <w:r w:rsidRPr="008C323E">
        <w:rPr>
          <w:rFonts w:ascii="Garamond" w:hAnsi="Garamond"/>
          <w:sz w:val="20"/>
          <w:szCs w:val="20"/>
        </w:rPr>
        <w:t>, v. 48, n. 2, p. 368, 1984. doi:</w:t>
      </w:r>
      <w:hyperlink r:id="rId23">
        <w:r w:rsidRPr="008C323E">
          <w:rPr>
            <w:rStyle w:val="InternetLink"/>
            <w:rFonts w:ascii="Garamond" w:hAnsi="Garamond"/>
            <w:sz w:val="20"/>
            <w:szCs w:val="20"/>
          </w:rPr>
          <w:t>10.2136/sssaj1984.03615995004800020029x</w:t>
        </w:r>
      </w:hyperlink>
      <w:r w:rsidRPr="008C323E">
        <w:rPr>
          <w:rFonts w:ascii="Garamond" w:hAnsi="Garamond"/>
          <w:sz w:val="20"/>
          <w:szCs w:val="20"/>
        </w:rPr>
        <w:t>.</w:t>
      </w:r>
    </w:p>
    <w:p w14:paraId="3A6604F3"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lang w:val="pt-BR"/>
        </w:rPr>
        <w:t xml:space="preserve">CORRÊA, E. A.; MORAES, I. C.; PINTO, S. D. A. F.; LUPINACCI, C. M. Perdas de Solo, Razão de Perdas de Solo e Fator Cobertura e Manejo da Cultura de Cana-de-Açúcar: Primeira Aproximação. </w:t>
      </w:r>
      <w:r w:rsidRPr="008C323E">
        <w:rPr>
          <w:rFonts w:ascii="Garamond" w:hAnsi="Garamond"/>
          <w:i/>
          <w:sz w:val="20"/>
          <w:szCs w:val="20"/>
        </w:rPr>
        <w:t>Geography Department University of Sao Paulo</w:t>
      </w:r>
      <w:r w:rsidRPr="008C323E">
        <w:rPr>
          <w:rFonts w:ascii="Garamond" w:hAnsi="Garamond"/>
          <w:sz w:val="20"/>
          <w:szCs w:val="20"/>
        </w:rPr>
        <w:t xml:space="preserve">, v. 32, p. 72, </w:t>
      </w:r>
      <w:proofErr w:type="spellStart"/>
      <w:r w:rsidRPr="008C323E">
        <w:rPr>
          <w:rFonts w:ascii="Garamond" w:hAnsi="Garamond"/>
          <w:sz w:val="20"/>
          <w:szCs w:val="20"/>
        </w:rPr>
        <w:t>dez</w:t>
      </w:r>
      <w:proofErr w:type="spellEnd"/>
      <w:r w:rsidRPr="008C323E">
        <w:rPr>
          <w:rFonts w:ascii="Garamond" w:hAnsi="Garamond"/>
          <w:sz w:val="20"/>
          <w:szCs w:val="20"/>
        </w:rPr>
        <w:t>. 2016. doi:</w:t>
      </w:r>
      <w:hyperlink r:id="rId24">
        <w:r w:rsidRPr="008C323E">
          <w:rPr>
            <w:rStyle w:val="InternetLink"/>
            <w:rFonts w:ascii="Garamond" w:hAnsi="Garamond"/>
            <w:sz w:val="20"/>
            <w:szCs w:val="20"/>
          </w:rPr>
          <w:t>10.11606/rdg.v32i0.116671</w:t>
        </w:r>
      </w:hyperlink>
      <w:r w:rsidRPr="008C323E">
        <w:rPr>
          <w:rFonts w:ascii="Garamond" w:hAnsi="Garamond"/>
          <w:sz w:val="20"/>
          <w:szCs w:val="20"/>
        </w:rPr>
        <w:t>.</w:t>
      </w:r>
    </w:p>
    <w:p w14:paraId="76D8A9C4"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lang w:val="pt-BR"/>
        </w:rPr>
        <w:t xml:space="preserve">ELTZ, F. L. F.; MEHL, H. U.; REICHERT, J. M. Perdas de solo e água em </w:t>
      </w:r>
      <w:proofErr w:type="spellStart"/>
      <w:r w:rsidRPr="008C323E">
        <w:rPr>
          <w:rFonts w:ascii="Garamond" w:hAnsi="Garamond"/>
          <w:sz w:val="20"/>
          <w:szCs w:val="20"/>
          <w:lang w:val="pt-BR"/>
        </w:rPr>
        <w:t>entressulcos</w:t>
      </w:r>
      <w:proofErr w:type="spellEnd"/>
      <w:r w:rsidRPr="008C323E">
        <w:rPr>
          <w:rFonts w:ascii="Garamond" w:hAnsi="Garamond"/>
          <w:sz w:val="20"/>
          <w:szCs w:val="20"/>
          <w:lang w:val="pt-BR"/>
        </w:rPr>
        <w:t xml:space="preserve"> em um </w:t>
      </w:r>
      <w:proofErr w:type="spellStart"/>
      <w:r w:rsidRPr="008C323E">
        <w:rPr>
          <w:rFonts w:ascii="Garamond" w:hAnsi="Garamond"/>
          <w:sz w:val="20"/>
          <w:szCs w:val="20"/>
          <w:lang w:val="pt-BR"/>
        </w:rPr>
        <w:t>Argissolo</w:t>
      </w:r>
      <w:proofErr w:type="spellEnd"/>
      <w:r w:rsidRPr="008C323E">
        <w:rPr>
          <w:rFonts w:ascii="Garamond" w:hAnsi="Garamond"/>
          <w:sz w:val="20"/>
          <w:szCs w:val="20"/>
          <w:lang w:val="pt-BR"/>
        </w:rPr>
        <w:t xml:space="preserve"> Vermelho-Amarelo submetido a quatro padrões de chuva. </w:t>
      </w:r>
      <w:r w:rsidRPr="008C323E">
        <w:rPr>
          <w:rFonts w:ascii="Garamond" w:hAnsi="Garamond"/>
          <w:i/>
          <w:sz w:val="20"/>
          <w:szCs w:val="20"/>
          <w:lang w:val="pt-BR"/>
        </w:rPr>
        <w:t>Revista Brasileira de Ciência do Solo</w:t>
      </w:r>
      <w:r w:rsidRPr="008C323E">
        <w:rPr>
          <w:rFonts w:ascii="Garamond" w:hAnsi="Garamond"/>
          <w:sz w:val="20"/>
          <w:szCs w:val="20"/>
          <w:lang w:val="pt-BR"/>
        </w:rPr>
        <w:t>, v. 25, n. 2, p. 485–493, jun. 2001. doi:</w:t>
      </w:r>
      <w:hyperlink r:id="rId25">
        <w:r w:rsidRPr="008C323E">
          <w:rPr>
            <w:rStyle w:val="InternetLink"/>
            <w:rFonts w:ascii="Garamond" w:hAnsi="Garamond"/>
            <w:sz w:val="20"/>
            <w:szCs w:val="20"/>
            <w:lang w:val="pt-BR"/>
          </w:rPr>
          <w:t>10.1590/S0100-06832001000200024</w:t>
        </w:r>
      </w:hyperlink>
      <w:r w:rsidRPr="008C323E">
        <w:rPr>
          <w:rFonts w:ascii="Garamond" w:hAnsi="Garamond"/>
          <w:sz w:val="20"/>
          <w:szCs w:val="20"/>
          <w:lang w:val="pt-BR"/>
        </w:rPr>
        <w:t>.</w:t>
      </w:r>
    </w:p>
    <w:p w14:paraId="70F5B15F"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rPr>
        <w:t xml:space="preserve">GARCÍA-RUIZ, J. M.; BEGUERÍA, S.; NADAL-ROMERO, E.; GONZÁLEZ-HIDALGO, J. C.; LANA-RENAULT, N.; SANJUÁN, Y. A meta-analysis of soil erosion rates across the world. </w:t>
      </w:r>
      <w:r w:rsidRPr="008C323E">
        <w:rPr>
          <w:rFonts w:ascii="Garamond" w:hAnsi="Garamond"/>
          <w:i/>
          <w:sz w:val="20"/>
          <w:szCs w:val="20"/>
        </w:rPr>
        <w:t>Geomorphology</w:t>
      </w:r>
      <w:r w:rsidRPr="008C323E">
        <w:rPr>
          <w:rFonts w:ascii="Garamond" w:hAnsi="Garamond"/>
          <w:sz w:val="20"/>
          <w:szCs w:val="20"/>
        </w:rPr>
        <w:t>, v. 239, p. 160–173, jun. 2015. doi:</w:t>
      </w:r>
      <w:hyperlink r:id="rId26">
        <w:r w:rsidRPr="008C323E">
          <w:rPr>
            <w:rStyle w:val="InternetLink"/>
            <w:rFonts w:ascii="Garamond" w:hAnsi="Garamond"/>
            <w:sz w:val="20"/>
            <w:szCs w:val="20"/>
          </w:rPr>
          <w:t>10.1016/j.geomorph.2015.03.008</w:t>
        </w:r>
      </w:hyperlink>
      <w:r w:rsidRPr="008C323E">
        <w:rPr>
          <w:rFonts w:ascii="Garamond" w:hAnsi="Garamond"/>
          <w:sz w:val="20"/>
          <w:szCs w:val="20"/>
        </w:rPr>
        <w:t>.</w:t>
      </w:r>
    </w:p>
    <w:p w14:paraId="1CA27C61"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rPr>
        <w:t xml:space="preserve">HOROWITZ, A. J.; SMITH, J. J.; ELRICK, K. A. </w:t>
      </w:r>
      <w:r w:rsidRPr="008C323E">
        <w:rPr>
          <w:rFonts w:ascii="Garamond" w:hAnsi="Garamond"/>
          <w:i/>
          <w:sz w:val="20"/>
          <w:szCs w:val="20"/>
        </w:rPr>
        <w:t xml:space="preserve">Selected laboratory evaluations of the whole-water sample-splitting capabilities of a prototype fourteen-liter </w:t>
      </w:r>
      <w:proofErr w:type="spellStart"/>
      <w:r w:rsidRPr="008C323E">
        <w:rPr>
          <w:rFonts w:ascii="Garamond" w:hAnsi="Garamond"/>
          <w:i/>
          <w:sz w:val="20"/>
          <w:szCs w:val="20"/>
        </w:rPr>
        <w:t>teflon</w:t>
      </w:r>
      <w:proofErr w:type="spellEnd"/>
      <w:r w:rsidRPr="008C323E">
        <w:rPr>
          <w:rFonts w:ascii="Garamond" w:hAnsi="Garamond"/>
          <w:i/>
          <w:sz w:val="20"/>
          <w:szCs w:val="20"/>
        </w:rPr>
        <w:t xml:space="preserve"> churn splitter</w:t>
      </w:r>
      <w:r w:rsidRPr="008C323E">
        <w:rPr>
          <w:rFonts w:ascii="Garamond" w:hAnsi="Garamond"/>
          <w:sz w:val="20"/>
          <w:szCs w:val="20"/>
        </w:rPr>
        <w:t>. [</w:t>
      </w:r>
      <w:proofErr w:type="spellStart"/>
      <w:r w:rsidRPr="008C323E">
        <w:rPr>
          <w:rFonts w:ascii="Garamond" w:hAnsi="Garamond"/>
          <w:sz w:val="20"/>
          <w:szCs w:val="20"/>
        </w:rPr>
        <w:t>s.l.</w:t>
      </w:r>
      <w:proofErr w:type="spellEnd"/>
      <w:r w:rsidRPr="008C323E">
        <w:rPr>
          <w:rFonts w:ascii="Garamond" w:hAnsi="Garamond"/>
          <w:sz w:val="20"/>
          <w:szCs w:val="20"/>
        </w:rPr>
        <w:t>] Atlanta, Georgia: U.S. Geological Survey - Open-File Report 01-386, 2001. URL: &lt;</w:t>
      </w:r>
      <w:hyperlink r:id="rId27">
        <w:r w:rsidRPr="008C323E">
          <w:rPr>
            <w:rStyle w:val="InternetLink"/>
            <w:rFonts w:ascii="Garamond" w:hAnsi="Garamond"/>
            <w:sz w:val="20"/>
            <w:szCs w:val="20"/>
          </w:rPr>
          <w:t>http://fisp.wes.army.mil/Horowitz%20report_ofr01-386.pdf</w:t>
        </w:r>
      </w:hyperlink>
      <w:r w:rsidRPr="008C323E">
        <w:rPr>
          <w:rFonts w:ascii="Garamond" w:hAnsi="Garamond"/>
          <w:sz w:val="20"/>
          <w:szCs w:val="20"/>
        </w:rPr>
        <w:t>&gt;.</w:t>
      </w:r>
    </w:p>
    <w:p w14:paraId="208A5A40"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rPr>
        <w:t xml:space="preserve">KINNELL, P. I. A. A review of the design and operation of runoff and soil loss plots. </w:t>
      </w:r>
      <w:r w:rsidRPr="008C323E">
        <w:rPr>
          <w:rFonts w:ascii="Garamond" w:hAnsi="Garamond"/>
          <w:i/>
          <w:sz w:val="20"/>
          <w:szCs w:val="20"/>
        </w:rPr>
        <w:t>CATENA</w:t>
      </w:r>
      <w:r w:rsidRPr="008C323E">
        <w:rPr>
          <w:rFonts w:ascii="Garamond" w:hAnsi="Garamond"/>
          <w:sz w:val="20"/>
          <w:szCs w:val="20"/>
        </w:rPr>
        <w:t>, v. 145, p. 257–265, out. 2016. doi:</w:t>
      </w:r>
      <w:hyperlink r:id="rId28">
        <w:r w:rsidRPr="008C323E">
          <w:rPr>
            <w:rStyle w:val="InternetLink"/>
            <w:rFonts w:ascii="Garamond" w:hAnsi="Garamond"/>
            <w:sz w:val="20"/>
            <w:szCs w:val="20"/>
          </w:rPr>
          <w:t>10.1016/j.catena.2016.06.013</w:t>
        </w:r>
      </w:hyperlink>
      <w:r w:rsidRPr="008C323E">
        <w:rPr>
          <w:rFonts w:ascii="Garamond" w:hAnsi="Garamond"/>
          <w:sz w:val="20"/>
          <w:szCs w:val="20"/>
        </w:rPr>
        <w:t>.</w:t>
      </w:r>
    </w:p>
    <w:p w14:paraId="76B507E3"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rPr>
        <w:t xml:space="preserve">LANG, R. D. Accuracy of two sampling methods used to estimate sediment concentrations in runoff from soil-loss plots. </w:t>
      </w:r>
      <w:r w:rsidRPr="008C323E">
        <w:rPr>
          <w:rFonts w:ascii="Garamond" w:hAnsi="Garamond"/>
          <w:i/>
          <w:sz w:val="20"/>
          <w:szCs w:val="20"/>
        </w:rPr>
        <w:t>Earth Surface Processes and Landforms</w:t>
      </w:r>
      <w:r w:rsidRPr="008C323E">
        <w:rPr>
          <w:rFonts w:ascii="Garamond" w:hAnsi="Garamond"/>
          <w:sz w:val="20"/>
          <w:szCs w:val="20"/>
        </w:rPr>
        <w:t>, v. 17, n. 8, p. 841–844, 1992. doi:</w:t>
      </w:r>
      <w:hyperlink r:id="rId29">
        <w:r w:rsidRPr="008C323E">
          <w:rPr>
            <w:rStyle w:val="InternetLink"/>
            <w:rFonts w:ascii="Garamond" w:hAnsi="Garamond"/>
            <w:sz w:val="20"/>
            <w:szCs w:val="20"/>
          </w:rPr>
          <w:t>10.1002/esp.3290170809</w:t>
        </w:r>
      </w:hyperlink>
      <w:r w:rsidRPr="008C323E">
        <w:rPr>
          <w:rFonts w:ascii="Garamond" w:hAnsi="Garamond"/>
          <w:sz w:val="20"/>
          <w:szCs w:val="20"/>
        </w:rPr>
        <w:t>.</w:t>
      </w:r>
    </w:p>
    <w:p w14:paraId="19FC89FA"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rPr>
        <w:lastRenderedPageBreak/>
        <w:t xml:space="preserve">LANZANOVA, M. E.; ELTZ, F. L. F.; SILVEIRA NICOLOSO, R. DA; CASSOL, E. A.; BERTOL, I.; AMADO, T. J. C.; GIRARDELLO, V. C. Residual effect of soil tillage on water erosion from a </w:t>
      </w:r>
      <w:proofErr w:type="spellStart"/>
      <w:r w:rsidRPr="008C323E">
        <w:rPr>
          <w:rFonts w:ascii="Garamond" w:hAnsi="Garamond"/>
          <w:sz w:val="20"/>
          <w:szCs w:val="20"/>
        </w:rPr>
        <w:t>Typic</w:t>
      </w:r>
      <w:proofErr w:type="spellEnd"/>
      <w:r w:rsidRPr="008C323E">
        <w:rPr>
          <w:rFonts w:ascii="Garamond" w:hAnsi="Garamond"/>
          <w:sz w:val="20"/>
          <w:szCs w:val="20"/>
        </w:rPr>
        <w:t xml:space="preserve"> </w:t>
      </w:r>
      <w:proofErr w:type="spellStart"/>
      <w:r w:rsidRPr="008C323E">
        <w:rPr>
          <w:rFonts w:ascii="Garamond" w:hAnsi="Garamond"/>
          <w:sz w:val="20"/>
          <w:szCs w:val="20"/>
        </w:rPr>
        <w:t>Paleudalf</w:t>
      </w:r>
      <w:proofErr w:type="spellEnd"/>
      <w:r w:rsidRPr="008C323E">
        <w:rPr>
          <w:rFonts w:ascii="Garamond" w:hAnsi="Garamond"/>
          <w:sz w:val="20"/>
          <w:szCs w:val="20"/>
        </w:rPr>
        <w:t xml:space="preserve"> under long-term no-tillage and cropping systems. </w:t>
      </w:r>
      <w:r w:rsidRPr="008C323E">
        <w:rPr>
          <w:rFonts w:ascii="Garamond" w:hAnsi="Garamond"/>
          <w:i/>
          <w:sz w:val="20"/>
          <w:szCs w:val="20"/>
          <w:lang w:val="pt-BR"/>
        </w:rPr>
        <w:t>Revista Brasileira de Ciência do Solo</w:t>
      </w:r>
      <w:r w:rsidRPr="008C323E">
        <w:rPr>
          <w:rFonts w:ascii="Garamond" w:hAnsi="Garamond"/>
          <w:sz w:val="20"/>
          <w:szCs w:val="20"/>
          <w:lang w:val="pt-BR"/>
        </w:rPr>
        <w:t>, v. 37, n. 6, p. 1689–1698, dez. 2013. doi:</w:t>
      </w:r>
      <w:hyperlink r:id="rId30">
        <w:r w:rsidRPr="008C323E">
          <w:rPr>
            <w:rStyle w:val="InternetLink"/>
            <w:rFonts w:ascii="Garamond" w:hAnsi="Garamond"/>
            <w:sz w:val="20"/>
            <w:szCs w:val="20"/>
            <w:lang w:val="pt-BR"/>
          </w:rPr>
          <w:t>10.1590/S0100-06832013000600025</w:t>
        </w:r>
      </w:hyperlink>
      <w:r w:rsidRPr="008C323E">
        <w:rPr>
          <w:rFonts w:ascii="Garamond" w:hAnsi="Garamond"/>
          <w:sz w:val="20"/>
          <w:szCs w:val="20"/>
          <w:lang w:val="pt-BR"/>
        </w:rPr>
        <w:t>.</w:t>
      </w:r>
    </w:p>
    <w:p w14:paraId="0845EEB3"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lang w:val="pt-BR"/>
        </w:rPr>
        <w:t xml:space="preserve">LAUERMANN, A. </w:t>
      </w:r>
      <w:r w:rsidRPr="008C323E">
        <w:rPr>
          <w:rFonts w:ascii="Garamond" w:hAnsi="Garamond"/>
          <w:i/>
          <w:sz w:val="20"/>
          <w:szCs w:val="20"/>
          <w:lang w:val="pt-BR"/>
        </w:rPr>
        <w:t xml:space="preserve">Caracterização química dos efluentes gerados pelo aterro controlado de Santa Maria e retenção de chumbo e zinco por um </w:t>
      </w:r>
      <w:proofErr w:type="spellStart"/>
      <w:r w:rsidRPr="008C323E">
        <w:rPr>
          <w:rFonts w:ascii="Garamond" w:hAnsi="Garamond"/>
          <w:i/>
          <w:sz w:val="20"/>
          <w:szCs w:val="20"/>
          <w:lang w:val="pt-BR"/>
        </w:rPr>
        <w:t>Argissolo</w:t>
      </w:r>
      <w:proofErr w:type="spellEnd"/>
      <w:r w:rsidRPr="008C323E">
        <w:rPr>
          <w:rFonts w:ascii="Garamond" w:hAnsi="Garamond"/>
          <w:i/>
          <w:sz w:val="20"/>
          <w:szCs w:val="20"/>
          <w:lang w:val="pt-BR"/>
        </w:rPr>
        <w:t xml:space="preserve"> da Depressão Central do Rio Grande do Sul</w:t>
      </w:r>
      <w:r w:rsidRPr="008C323E">
        <w:rPr>
          <w:rFonts w:ascii="Garamond" w:hAnsi="Garamond"/>
          <w:sz w:val="20"/>
          <w:szCs w:val="20"/>
          <w:lang w:val="pt-BR"/>
        </w:rPr>
        <w:t xml:space="preserve">. Dissertação (Mestrado em Ciência do Solo) – Programa de Pós-Graduação em Ciência do Solo, Universidade Federal de Santa Maria, Santa Maria, 2007. </w:t>
      </w:r>
      <w:r w:rsidRPr="008C323E">
        <w:rPr>
          <w:rFonts w:ascii="Garamond" w:hAnsi="Garamond"/>
          <w:sz w:val="20"/>
          <w:szCs w:val="20"/>
        </w:rPr>
        <w:t>URL: &lt;</w:t>
      </w:r>
      <w:hyperlink r:id="rId31">
        <w:r w:rsidRPr="008C323E">
          <w:rPr>
            <w:rStyle w:val="InternetLink"/>
            <w:rFonts w:ascii="Garamond" w:hAnsi="Garamond"/>
            <w:sz w:val="20"/>
            <w:szCs w:val="20"/>
          </w:rPr>
          <w:t>http://w3.ufsm.br/ppgcs/</w:t>
        </w:r>
      </w:hyperlink>
      <w:r w:rsidRPr="008C323E">
        <w:rPr>
          <w:rFonts w:ascii="Garamond" w:hAnsi="Garamond"/>
          <w:sz w:val="20"/>
          <w:szCs w:val="20"/>
        </w:rPr>
        <w:t>&gt;.</w:t>
      </w:r>
    </w:p>
    <w:p w14:paraId="7DE30950"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rPr>
        <w:t xml:space="preserve">NEARING, M. A.; GOVERS, G.; NORTON, L. D. Variability in soil erosion data from replicated plots. </w:t>
      </w:r>
      <w:r w:rsidRPr="008C323E">
        <w:rPr>
          <w:rFonts w:ascii="Garamond" w:hAnsi="Garamond"/>
          <w:i/>
          <w:sz w:val="20"/>
          <w:szCs w:val="20"/>
        </w:rPr>
        <w:t>Soil Science Society of America Journal</w:t>
      </w:r>
      <w:r w:rsidRPr="008C323E">
        <w:rPr>
          <w:rFonts w:ascii="Garamond" w:hAnsi="Garamond"/>
          <w:sz w:val="20"/>
          <w:szCs w:val="20"/>
        </w:rPr>
        <w:t>, v. 63, p. 1829–1835, 1999. doi:</w:t>
      </w:r>
      <w:hyperlink r:id="rId32">
        <w:r w:rsidRPr="008C323E">
          <w:rPr>
            <w:rStyle w:val="InternetLink"/>
            <w:rFonts w:ascii="Garamond" w:hAnsi="Garamond"/>
            <w:sz w:val="20"/>
            <w:szCs w:val="20"/>
          </w:rPr>
          <w:t>10.2136/sssaj1999.6361829x</w:t>
        </w:r>
      </w:hyperlink>
      <w:r w:rsidRPr="008C323E">
        <w:rPr>
          <w:rFonts w:ascii="Garamond" w:hAnsi="Garamond"/>
          <w:sz w:val="20"/>
          <w:szCs w:val="20"/>
        </w:rPr>
        <w:t>.</w:t>
      </w:r>
    </w:p>
    <w:p w14:paraId="09E93C6D"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rPr>
        <w:t xml:space="preserve">PANAGOS, P.; BORRELLI, P.; MEUSBURGER, K.; YU, B.; KLIK, A.; LIM, K. J.; YANG, J. E.; NI, J.; MIAO, C.; CHATTOPADHYAY, N.; SADEGHI, S. H.; HAZBAVI, Z.; ZABIHI, M.; LARIONOV, G. A.; KRASNOV, S. F.; GOROBETS, A. V.; LEVI, Y.; ERPUL, G.; BIRKEL, C.; HOYOS, N.; NAIPALI, V.; OLIVEIRA, P. T. S.; BONILLA, C. A.; MEDDI, M.; NEL, W.; DASHTI, H. A.; BONI, M.; DIODATO, N.; OOST, K. V.; NEARING, M.; BALLABIO, C. Global rainfall </w:t>
      </w:r>
      <w:proofErr w:type="spellStart"/>
      <w:r w:rsidRPr="008C323E">
        <w:rPr>
          <w:rFonts w:ascii="Garamond" w:hAnsi="Garamond"/>
          <w:sz w:val="20"/>
          <w:szCs w:val="20"/>
        </w:rPr>
        <w:t>erosivity</w:t>
      </w:r>
      <w:proofErr w:type="spellEnd"/>
      <w:r w:rsidRPr="008C323E">
        <w:rPr>
          <w:rFonts w:ascii="Garamond" w:hAnsi="Garamond"/>
          <w:sz w:val="20"/>
          <w:szCs w:val="20"/>
        </w:rPr>
        <w:t xml:space="preserve"> assessment based on high-temporal resolution rainfall records. </w:t>
      </w:r>
      <w:proofErr w:type="spellStart"/>
      <w:r w:rsidRPr="008C323E">
        <w:rPr>
          <w:rFonts w:ascii="Garamond" w:hAnsi="Garamond"/>
          <w:i/>
          <w:sz w:val="20"/>
          <w:szCs w:val="20"/>
          <w:lang w:val="pt-BR"/>
        </w:rPr>
        <w:t>Scientific</w:t>
      </w:r>
      <w:proofErr w:type="spellEnd"/>
      <w:r w:rsidRPr="008C323E">
        <w:rPr>
          <w:rFonts w:ascii="Garamond" w:hAnsi="Garamond"/>
          <w:i/>
          <w:sz w:val="20"/>
          <w:szCs w:val="20"/>
          <w:lang w:val="pt-BR"/>
        </w:rPr>
        <w:t xml:space="preserve"> </w:t>
      </w:r>
      <w:proofErr w:type="spellStart"/>
      <w:r w:rsidRPr="008C323E">
        <w:rPr>
          <w:rFonts w:ascii="Garamond" w:hAnsi="Garamond"/>
          <w:i/>
          <w:sz w:val="20"/>
          <w:szCs w:val="20"/>
          <w:lang w:val="pt-BR"/>
        </w:rPr>
        <w:t>Reports</w:t>
      </w:r>
      <w:proofErr w:type="spellEnd"/>
      <w:r w:rsidRPr="008C323E">
        <w:rPr>
          <w:rFonts w:ascii="Garamond" w:hAnsi="Garamond"/>
          <w:sz w:val="20"/>
          <w:szCs w:val="20"/>
          <w:lang w:val="pt-BR"/>
        </w:rPr>
        <w:t>, v. 7, n. 1, p. 4175, 2017. doi:</w:t>
      </w:r>
      <w:hyperlink r:id="rId33">
        <w:r w:rsidRPr="008C323E">
          <w:rPr>
            <w:rStyle w:val="InternetLink"/>
            <w:rFonts w:ascii="Garamond" w:hAnsi="Garamond"/>
            <w:sz w:val="20"/>
            <w:szCs w:val="20"/>
            <w:lang w:val="pt-BR"/>
          </w:rPr>
          <w:t>10.1038/s41598-017-04282-8</w:t>
        </w:r>
      </w:hyperlink>
      <w:r w:rsidRPr="008C323E">
        <w:rPr>
          <w:rFonts w:ascii="Garamond" w:hAnsi="Garamond"/>
          <w:sz w:val="20"/>
          <w:szCs w:val="20"/>
          <w:lang w:val="pt-BR"/>
        </w:rPr>
        <w:t>.</w:t>
      </w:r>
    </w:p>
    <w:p w14:paraId="53BFC689"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lang w:val="pt-BR"/>
        </w:rPr>
        <w:t xml:space="preserve">SILVA, A. M.; SILVA, M. L. N.; CURI, N.; LIMA, J. M. DE; AVANZI, J. C.; FERREIRA, M. M. Perdas de solo, água, nutrientes e carbono orgânico em </w:t>
      </w:r>
      <w:proofErr w:type="spellStart"/>
      <w:r w:rsidRPr="008C323E">
        <w:rPr>
          <w:rFonts w:ascii="Garamond" w:hAnsi="Garamond"/>
          <w:sz w:val="20"/>
          <w:szCs w:val="20"/>
          <w:lang w:val="pt-BR"/>
        </w:rPr>
        <w:t>Cambissolo</w:t>
      </w:r>
      <w:proofErr w:type="spellEnd"/>
      <w:r w:rsidRPr="008C323E">
        <w:rPr>
          <w:rFonts w:ascii="Garamond" w:hAnsi="Garamond"/>
          <w:sz w:val="20"/>
          <w:szCs w:val="20"/>
          <w:lang w:val="pt-BR"/>
        </w:rPr>
        <w:t xml:space="preserve"> e </w:t>
      </w:r>
      <w:proofErr w:type="spellStart"/>
      <w:r w:rsidRPr="008C323E">
        <w:rPr>
          <w:rFonts w:ascii="Garamond" w:hAnsi="Garamond"/>
          <w:sz w:val="20"/>
          <w:szCs w:val="20"/>
          <w:lang w:val="pt-BR"/>
        </w:rPr>
        <w:t>Latossolo</w:t>
      </w:r>
      <w:proofErr w:type="spellEnd"/>
      <w:r w:rsidRPr="008C323E">
        <w:rPr>
          <w:rFonts w:ascii="Garamond" w:hAnsi="Garamond"/>
          <w:sz w:val="20"/>
          <w:szCs w:val="20"/>
          <w:lang w:val="pt-BR"/>
        </w:rPr>
        <w:t xml:space="preserve"> sob chuva natural. </w:t>
      </w:r>
      <w:r w:rsidRPr="008C323E">
        <w:rPr>
          <w:rFonts w:ascii="Garamond" w:hAnsi="Garamond"/>
          <w:i/>
          <w:sz w:val="20"/>
          <w:szCs w:val="20"/>
          <w:lang w:val="pt-BR"/>
        </w:rPr>
        <w:t>Pesquisa Agropecuária Brasileira</w:t>
      </w:r>
      <w:r w:rsidRPr="008C323E">
        <w:rPr>
          <w:rFonts w:ascii="Garamond" w:hAnsi="Garamond"/>
          <w:sz w:val="20"/>
          <w:szCs w:val="20"/>
          <w:lang w:val="pt-BR"/>
        </w:rPr>
        <w:t>, v. 40, n. 12, p. 1223–1230, dez. 2005. doi:</w:t>
      </w:r>
      <w:hyperlink r:id="rId34">
        <w:r w:rsidRPr="008C323E">
          <w:rPr>
            <w:rStyle w:val="InternetLink"/>
            <w:rFonts w:ascii="Garamond" w:hAnsi="Garamond"/>
            <w:sz w:val="20"/>
            <w:szCs w:val="20"/>
            <w:lang w:val="pt-BR"/>
          </w:rPr>
          <w:t>10.1590/s0100-204x2005001200010</w:t>
        </w:r>
      </w:hyperlink>
      <w:r w:rsidRPr="008C323E">
        <w:rPr>
          <w:rFonts w:ascii="Garamond" w:hAnsi="Garamond"/>
          <w:sz w:val="20"/>
          <w:szCs w:val="20"/>
          <w:lang w:val="pt-BR"/>
        </w:rPr>
        <w:t>.</w:t>
      </w:r>
    </w:p>
    <w:p w14:paraId="7F3064A9"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lang w:val="pt-BR"/>
        </w:rPr>
        <w:t xml:space="preserve">STRECK, E. V.; KÄMPF, N.; DALMOLIN, R. S.; KLAMT, E.; NASCIMENTO, P. C.; SCHNEIDER, P.; GIASSON, E.; PINTO, L. F. </w:t>
      </w:r>
      <w:r w:rsidRPr="008C323E">
        <w:rPr>
          <w:rFonts w:ascii="Garamond" w:hAnsi="Garamond"/>
          <w:i/>
          <w:sz w:val="20"/>
          <w:szCs w:val="20"/>
          <w:lang w:val="pt-BR"/>
        </w:rPr>
        <w:t>Solos do Rio Grande do Sul</w:t>
      </w:r>
      <w:r w:rsidRPr="008C323E">
        <w:rPr>
          <w:rFonts w:ascii="Garamond" w:hAnsi="Garamond"/>
          <w:sz w:val="20"/>
          <w:szCs w:val="20"/>
          <w:lang w:val="pt-BR"/>
        </w:rPr>
        <w:t xml:space="preserve">. 2. ed. </w:t>
      </w:r>
      <w:r w:rsidRPr="008C323E">
        <w:rPr>
          <w:rFonts w:ascii="Garamond" w:hAnsi="Garamond"/>
          <w:sz w:val="20"/>
          <w:szCs w:val="20"/>
        </w:rPr>
        <w:t>Porto Alegre: EMATER/RS, 2008. p. 222.</w:t>
      </w:r>
    </w:p>
    <w:p w14:paraId="7E92A100"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rPr>
        <w:t xml:space="preserve">TENGBERG, A.; STOCKING, M.; DECHEN, S. C. F. The impact of erosion on soil productivity—an experimental design applied in São Paulo state, Brazil. </w:t>
      </w:r>
      <w:proofErr w:type="spellStart"/>
      <w:r w:rsidRPr="008C323E">
        <w:rPr>
          <w:rFonts w:ascii="Garamond" w:hAnsi="Garamond"/>
          <w:i/>
          <w:sz w:val="20"/>
          <w:szCs w:val="20"/>
        </w:rPr>
        <w:t>Geografiska</w:t>
      </w:r>
      <w:proofErr w:type="spellEnd"/>
      <w:r w:rsidRPr="008C323E">
        <w:rPr>
          <w:rFonts w:ascii="Garamond" w:hAnsi="Garamond"/>
          <w:i/>
          <w:sz w:val="20"/>
          <w:szCs w:val="20"/>
        </w:rPr>
        <w:t xml:space="preserve"> </w:t>
      </w:r>
      <w:proofErr w:type="spellStart"/>
      <w:r w:rsidRPr="008C323E">
        <w:rPr>
          <w:rFonts w:ascii="Garamond" w:hAnsi="Garamond"/>
          <w:i/>
          <w:sz w:val="20"/>
          <w:szCs w:val="20"/>
        </w:rPr>
        <w:t>Annaler</w:t>
      </w:r>
      <w:proofErr w:type="spellEnd"/>
      <w:r w:rsidRPr="008C323E">
        <w:rPr>
          <w:rFonts w:ascii="Garamond" w:hAnsi="Garamond"/>
          <w:i/>
          <w:sz w:val="20"/>
          <w:szCs w:val="20"/>
        </w:rPr>
        <w:t>: Series A, Physical Geography</w:t>
      </w:r>
      <w:r w:rsidRPr="008C323E">
        <w:rPr>
          <w:rFonts w:ascii="Garamond" w:hAnsi="Garamond"/>
          <w:sz w:val="20"/>
          <w:szCs w:val="20"/>
        </w:rPr>
        <w:t>, v. 79, n. 1-2, p. 95–107, 1997. doi:</w:t>
      </w:r>
      <w:hyperlink r:id="rId35">
        <w:r w:rsidRPr="008C323E">
          <w:rPr>
            <w:rStyle w:val="InternetLink"/>
            <w:rFonts w:ascii="Garamond" w:hAnsi="Garamond"/>
            <w:sz w:val="20"/>
            <w:szCs w:val="20"/>
          </w:rPr>
          <w:t>10.1111/j.0435-3676.1997.00009.x</w:t>
        </w:r>
      </w:hyperlink>
      <w:r w:rsidRPr="008C323E">
        <w:rPr>
          <w:rFonts w:ascii="Garamond" w:hAnsi="Garamond"/>
          <w:sz w:val="20"/>
          <w:szCs w:val="20"/>
        </w:rPr>
        <w:t>.</w:t>
      </w:r>
    </w:p>
    <w:p w14:paraId="5A3775B5"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rPr>
        <w:t xml:space="preserve">TODISCO, F.; VERGNI, L.; MANNOCCHI, F.; BOMBA, C. Calibration of the soil loss measurement method at the Masse experimental station. </w:t>
      </w:r>
      <w:proofErr w:type="spellStart"/>
      <w:r w:rsidRPr="008C323E">
        <w:rPr>
          <w:rFonts w:ascii="Garamond" w:hAnsi="Garamond"/>
          <w:i/>
          <w:sz w:val="20"/>
          <w:szCs w:val="20"/>
          <w:lang w:val="pt-BR"/>
        </w:rPr>
        <w:t>Catena</w:t>
      </w:r>
      <w:proofErr w:type="spellEnd"/>
      <w:r w:rsidRPr="008C323E">
        <w:rPr>
          <w:rFonts w:ascii="Garamond" w:hAnsi="Garamond"/>
          <w:sz w:val="20"/>
          <w:szCs w:val="20"/>
          <w:lang w:val="pt-BR"/>
        </w:rPr>
        <w:t>, v. 91, p. 4–9, 2012. doi:</w:t>
      </w:r>
      <w:hyperlink r:id="rId36">
        <w:r w:rsidRPr="008C323E">
          <w:rPr>
            <w:rStyle w:val="InternetLink"/>
            <w:rFonts w:ascii="Garamond" w:hAnsi="Garamond"/>
            <w:sz w:val="20"/>
            <w:szCs w:val="20"/>
            <w:lang w:val="pt-BR"/>
          </w:rPr>
          <w:t>10.1016/j.catena.2011.02.003</w:t>
        </w:r>
      </w:hyperlink>
      <w:r w:rsidRPr="008C323E">
        <w:rPr>
          <w:rFonts w:ascii="Garamond" w:hAnsi="Garamond"/>
          <w:sz w:val="20"/>
          <w:szCs w:val="20"/>
          <w:lang w:val="pt-BR"/>
        </w:rPr>
        <w:t>.</w:t>
      </w:r>
    </w:p>
    <w:p w14:paraId="1CAB9293"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lang w:val="pt-BR"/>
        </w:rPr>
        <w:t xml:space="preserve">VEIGA, M.; WILDNER, L. P. </w:t>
      </w:r>
      <w:r w:rsidRPr="008C323E">
        <w:rPr>
          <w:rFonts w:ascii="Garamond" w:hAnsi="Garamond"/>
          <w:i/>
          <w:sz w:val="20"/>
          <w:szCs w:val="20"/>
          <w:lang w:val="pt-BR"/>
        </w:rPr>
        <w:t xml:space="preserve">Manual para </w:t>
      </w:r>
      <w:proofErr w:type="spellStart"/>
      <w:r w:rsidRPr="008C323E">
        <w:rPr>
          <w:rFonts w:ascii="Garamond" w:hAnsi="Garamond"/>
          <w:i/>
          <w:sz w:val="20"/>
          <w:szCs w:val="20"/>
          <w:lang w:val="pt-BR"/>
        </w:rPr>
        <w:t>la</w:t>
      </w:r>
      <w:proofErr w:type="spellEnd"/>
      <w:r w:rsidRPr="008C323E">
        <w:rPr>
          <w:rFonts w:ascii="Garamond" w:hAnsi="Garamond"/>
          <w:i/>
          <w:sz w:val="20"/>
          <w:szCs w:val="20"/>
          <w:lang w:val="pt-BR"/>
        </w:rPr>
        <w:t xml:space="preserve"> </w:t>
      </w:r>
      <w:proofErr w:type="spellStart"/>
      <w:r w:rsidRPr="008C323E">
        <w:rPr>
          <w:rFonts w:ascii="Garamond" w:hAnsi="Garamond"/>
          <w:i/>
          <w:sz w:val="20"/>
          <w:szCs w:val="20"/>
          <w:lang w:val="pt-BR"/>
        </w:rPr>
        <w:t>instalacion</w:t>
      </w:r>
      <w:proofErr w:type="spellEnd"/>
      <w:r w:rsidRPr="008C323E">
        <w:rPr>
          <w:rFonts w:ascii="Garamond" w:hAnsi="Garamond"/>
          <w:i/>
          <w:sz w:val="20"/>
          <w:szCs w:val="20"/>
          <w:lang w:val="pt-BR"/>
        </w:rPr>
        <w:t xml:space="preserve"> y </w:t>
      </w:r>
      <w:proofErr w:type="spellStart"/>
      <w:r w:rsidRPr="008C323E">
        <w:rPr>
          <w:rFonts w:ascii="Garamond" w:hAnsi="Garamond"/>
          <w:i/>
          <w:sz w:val="20"/>
          <w:szCs w:val="20"/>
          <w:lang w:val="pt-BR"/>
        </w:rPr>
        <w:t>conduccion</w:t>
      </w:r>
      <w:proofErr w:type="spellEnd"/>
      <w:r w:rsidRPr="008C323E">
        <w:rPr>
          <w:rFonts w:ascii="Garamond" w:hAnsi="Garamond"/>
          <w:i/>
          <w:sz w:val="20"/>
          <w:szCs w:val="20"/>
          <w:lang w:val="pt-BR"/>
        </w:rPr>
        <w:t xml:space="preserve"> de experimentos de perdida de </w:t>
      </w:r>
      <w:proofErr w:type="spellStart"/>
      <w:r w:rsidRPr="008C323E">
        <w:rPr>
          <w:rFonts w:ascii="Garamond" w:hAnsi="Garamond"/>
          <w:i/>
          <w:sz w:val="20"/>
          <w:szCs w:val="20"/>
          <w:lang w:val="pt-BR"/>
        </w:rPr>
        <w:t>suelos</w:t>
      </w:r>
      <w:proofErr w:type="spellEnd"/>
      <w:r w:rsidRPr="008C323E">
        <w:rPr>
          <w:rFonts w:ascii="Garamond" w:hAnsi="Garamond"/>
          <w:sz w:val="20"/>
          <w:szCs w:val="20"/>
          <w:lang w:val="pt-BR"/>
        </w:rPr>
        <w:t>. Santiago: FAO, GCP/RLA/107/JPN, 1993. p. 34.</w:t>
      </w:r>
    </w:p>
    <w:p w14:paraId="7D22C181"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lang w:val="pt-BR"/>
        </w:rPr>
        <w:t xml:space="preserve">VOLK, L. B. DA S.; COGO, N. P. Relações entre tamanho de sedimentos erodidos, velocidade da enxurrada, rugosidade superficial criada pelo preparo e tamanho de </w:t>
      </w:r>
      <w:r w:rsidRPr="008C323E">
        <w:rPr>
          <w:rFonts w:ascii="Garamond" w:hAnsi="Garamond"/>
          <w:sz w:val="20"/>
          <w:szCs w:val="20"/>
          <w:lang w:val="pt-BR"/>
        </w:rPr>
        <w:lastRenderedPageBreak/>
        <w:t xml:space="preserve">agregados em solo submetido a diferentes manejos. </w:t>
      </w:r>
      <w:r w:rsidRPr="008C323E">
        <w:rPr>
          <w:rFonts w:ascii="Garamond" w:hAnsi="Garamond"/>
          <w:i/>
          <w:sz w:val="20"/>
          <w:szCs w:val="20"/>
          <w:lang w:val="pt-BR"/>
        </w:rPr>
        <w:t>Revista Brasileira de Ciência do Solo</w:t>
      </w:r>
      <w:r w:rsidRPr="008C323E">
        <w:rPr>
          <w:rFonts w:ascii="Garamond" w:hAnsi="Garamond"/>
          <w:sz w:val="20"/>
          <w:szCs w:val="20"/>
          <w:lang w:val="pt-BR"/>
        </w:rPr>
        <w:t>, v. 33, n. 5, p. 1459–1471, out. 2009. doi:</w:t>
      </w:r>
      <w:hyperlink r:id="rId37">
        <w:r w:rsidRPr="008C323E">
          <w:rPr>
            <w:rStyle w:val="InternetLink"/>
            <w:rFonts w:ascii="Garamond" w:hAnsi="Garamond"/>
            <w:sz w:val="20"/>
            <w:szCs w:val="20"/>
            <w:lang w:val="pt-BR"/>
          </w:rPr>
          <w:t>10.1590/S0100-06832009000500036</w:t>
        </w:r>
      </w:hyperlink>
      <w:r w:rsidRPr="008C323E">
        <w:rPr>
          <w:rFonts w:ascii="Garamond" w:hAnsi="Garamond"/>
          <w:sz w:val="20"/>
          <w:szCs w:val="20"/>
          <w:lang w:val="pt-BR"/>
        </w:rPr>
        <w:t>.</w:t>
      </w:r>
    </w:p>
    <w:p w14:paraId="41CC48F4" w14:textId="2E776E43" w:rsidR="004C2DF5" w:rsidRPr="00F46D04" w:rsidRDefault="008C323E" w:rsidP="008C323E">
      <w:pPr>
        <w:pStyle w:val="Bibliografia"/>
        <w:jc w:val="both"/>
        <w:rPr>
          <w:rFonts w:ascii="Garamond" w:hAnsi="Garamond"/>
          <w:sz w:val="20"/>
          <w:szCs w:val="20"/>
        </w:rPr>
      </w:pPr>
      <w:r w:rsidRPr="008C323E">
        <w:rPr>
          <w:rFonts w:ascii="Garamond" w:hAnsi="Garamond"/>
          <w:sz w:val="20"/>
          <w:szCs w:val="20"/>
        </w:rPr>
        <w:t xml:space="preserve">ZÖBISCH, M. A.; KLINGSPOR, P.; ODUOR, A. R. The accuracy of manual runoff and sediment sampling from erosion plots. </w:t>
      </w:r>
      <w:r w:rsidRPr="008C323E">
        <w:rPr>
          <w:rFonts w:ascii="Garamond" w:hAnsi="Garamond"/>
          <w:i/>
          <w:sz w:val="20"/>
          <w:szCs w:val="20"/>
        </w:rPr>
        <w:t>Journal of Soil and Water Conservation</w:t>
      </w:r>
      <w:r w:rsidRPr="008C323E">
        <w:rPr>
          <w:rFonts w:ascii="Garamond" w:hAnsi="Garamond"/>
          <w:sz w:val="20"/>
          <w:szCs w:val="20"/>
        </w:rPr>
        <w:t>, v. 51, n. 3, p. 231–233, 1996. URL: &lt;</w:t>
      </w:r>
      <w:hyperlink r:id="rId38">
        <w:r w:rsidRPr="008C323E">
          <w:rPr>
            <w:rStyle w:val="InternetLink"/>
            <w:rFonts w:ascii="Garamond" w:hAnsi="Garamond"/>
            <w:sz w:val="20"/>
            <w:szCs w:val="20"/>
          </w:rPr>
          <w:t>http://www.jswconline.org/content/51/3/231.abstract</w:t>
        </w:r>
      </w:hyperlink>
      <w:r w:rsidRPr="008C323E">
        <w:rPr>
          <w:rFonts w:ascii="Garamond" w:hAnsi="Garamond"/>
          <w:sz w:val="20"/>
          <w:szCs w:val="20"/>
        </w:rPr>
        <w:t>&gt;.</w:t>
      </w:r>
    </w:p>
    <w:sectPr w:rsidR="004C2DF5" w:rsidRPr="00F46D04" w:rsidSect="00164906">
      <w:type w:val="continuous"/>
      <w:pgSz w:w="11906" w:h="16838" w:code="9"/>
      <w:pgMar w:top="1418" w:right="1134" w:bottom="1418" w:left="1134" w:header="709" w:footer="709" w:gutter="0"/>
      <w:lnNumType w:countBy="1" w:restart="continuous"/>
      <w:cols w:num="2" w:space="454"/>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or" w:initials="A">
    <w:p w14:paraId="75E6C42F" w14:textId="575BF9A9" w:rsidR="006329F4" w:rsidRDefault="006329F4">
      <w:pPr>
        <w:pStyle w:val="Textodecomentrio"/>
      </w:pPr>
      <w:r>
        <w:rPr>
          <w:rStyle w:val="Refdecomentrio"/>
        </w:rPr>
        <w:annotationRef/>
      </w:r>
      <w:r>
        <w:t>De maneira geral a introdução apresenta uma quantidade muito grande de autores para uma citação no texto, sugere-se deixar apenas os mais recentes e autores clássicos neste assunto.</w:t>
      </w:r>
    </w:p>
    <w:p w14:paraId="7E85BF01" w14:textId="64D81772" w:rsidR="006329F4" w:rsidRDefault="006329F4">
      <w:pPr>
        <w:pStyle w:val="Textodecomentrio"/>
      </w:pPr>
      <w:r>
        <w:t>Este item parece um pouco confuso, apresentar uma reestruturação lógica neste item, para facilitar a leitura, ainda fica um pouco confuso apresentar dois objetivos, talvez reorganizar que os dois, juntando em apenas um só de maneira mais clara.</w:t>
      </w:r>
    </w:p>
  </w:comment>
  <w:comment w:id="1" w:author="Autor" w:initials="A">
    <w:p w14:paraId="4B78981B" w14:textId="04C7B613" w:rsidR="006329F4" w:rsidRDefault="006329F4">
      <w:pPr>
        <w:pStyle w:val="Textodecomentrio"/>
      </w:pPr>
      <w:r>
        <w:rPr>
          <w:rStyle w:val="Refdecomentrio"/>
        </w:rPr>
        <w:annotationRef/>
      </w:r>
      <w:r>
        <w:t xml:space="preserve">Que tipo de sedimentos diferentes? Apresentar revisão sobre </w:t>
      </w:r>
      <w:proofErr w:type="gramStart"/>
      <w:r>
        <w:t>esta quesito</w:t>
      </w:r>
      <w:proofErr w:type="gramEnd"/>
      <w:r>
        <w:t>, pois fica muito vago apenas esta informação.</w:t>
      </w:r>
    </w:p>
  </w:comment>
  <w:comment w:id="2" w:author="Autor" w:initials="A">
    <w:p w14:paraId="1E2B78AF" w14:textId="6C313227" w:rsidR="006329F4" w:rsidRDefault="006329F4">
      <w:pPr>
        <w:pStyle w:val="Textodecomentrio"/>
      </w:pPr>
      <w:r>
        <w:rPr>
          <w:rStyle w:val="Refdecomentrio"/>
        </w:rPr>
        <w:annotationRef/>
      </w:r>
      <w:r>
        <w:t>Não é um termo adequado, revisar.</w:t>
      </w:r>
    </w:p>
  </w:comment>
  <w:comment w:id="4" w:author="Autor" w:initials="A">
    <w:p w14:paraId="4353B656" w14:textId="6F2B7F51" w:rsidR="006329F4" w:rsidRDefault="006329F4">
      <w:pPr>
        <w:pStyle w:val="Textodecomentrio"/>
      </w:pPr>
      <w:r>
        <w:rPr>
          <w:rStyle w:val="Refdecomentrio"/>
        </w:rPr>
        <w:annotationRef/>
      </w:r>
      <w:r>
        <w:t>Esta citação se enquadra na norma? Letras minúsculas....</w:t>
      </w:r>
    </w:p>
  </w:comment>
  <w:comment w:id="5" w:author="Autor" w:initials="A">
    <w:p w14:paraId="53246164" w14:textId="077BE6F4" w:rsidR="006329F4" w:rsidRDefault="006329F4">
      <w:pPr>
        <w:pStyle w:val="Textodecomentrio"/>
      </w:pPr>
      <w:r>
        <w:rPr>
          <w:rStyle w:val="Refdecomentrio"/>
        </w:rPr>
        <w:annotationRef/>
      </w:r>
      <w:r>
        <w:t>Não deveria ser classificado como EMBRAPA?</w:t>
      </w:r>
    </w:p>
  </w:comment>
  <w:comment w:id="6" w:author="Autor" w:initials="A">
    <w:p w14:paraId="7F08189B" w14:textId="0DF09F53" w:rsidR="006329F4" w:rsidRDefault="006329F4">
      <w:pPr>
        <w:pStyle w:val="Textodecomentrio"/>
      </w:pPr>
      <w:r>
        <w:rPr>
          <w:rStyle w:val="Refdecomentrio"/>
        </w:rPr>
        <w:annotationRef/>
      </w:r>
      <w:r>
        <w:t>É vital esta informação para este artigo??</w:t>
      </w:r>
    </w:p>
  </w:comment>
  <w:comment w:id="7" w:author="Autor" w:initials="A">
    <w:p w14:paraId="18D75614" w14:textId="77777777" w:rsidR="004812BF" w:rsidRDefault="004812BF">
      <w:pPr>
        <w:pStyle w:val="Textodecomentrio"/>
      </w:pPr>
      <w:r>
        <w:rPr>
          <w:rStyle w:val="Refdecomentrio"/>
        </w:rPr>
        <w:annotationRef/>
      </w:r>
      <w:r>
        <w:t xml:space="preserve">Colocar a unidade apenas em uma vez de forma </w:t>
      </w:r>
      <w:proofErr w:type="spellStart"/>
      <w:r>
        <w:t>forma</w:t>
      </w:r>
      <w:proofErr w:type="spellEnd"/>
      <w:r>
        <w:t xml:space="preserve"> centralizada, assim </w:t>
      </w:r>
      <w:proofErr w:type="spellStart"/>
      <w:r>
        <w:t>da</w:t>
      </w:r>
      <w:proofErr w:type="spellEnd"/>
      <w:r>
        <w:t xml:space="preserve"> uma “limpada” nesta </w:t>
      </w:r>
      <w:proofErr w:type="gramStart"/>
      <w:r>
        <w:t>tabela .</w:t>
      </w:r>
      <w:proofErr w:type="gramEnd"/>
      <w:r>
        <w:t xml:space="preserve"> </w:t>
      </w:r>
    </w:p>
    <w:p w14:paraId="2EF0C2C5" w14:textId="214CECE6" w:rsidR="004812BF" w:rsidRDefault="004812BF">
      <w:pPr>
        <w:pStyle w:val="Textodecomentrio"/>
      </w:pPr>
      <w:r>
        <w:t xml:space="preserve">Ex. ------ g kg </w:t>
      </w:r>
      <w:r w:rsidRPr="004812BF">
        <w:rPr>
          <w:vertAlign w:val="superscript"/>
        </w:rPr>
        <w:t>-1</w:t>
      </w:r>
      <w:r>
        <w:t>------</w:t>
      </w:r>
    </w:p>
  </w:comment>
  <w:comment w:id="9" w:author="Autor" w:initials="A">
    <w:p w14:paraId="50552E1C" w14:textId="2DA54965" w:rsidR="006329F4" w:rsidRDefault="006329F4">
      <w:pPr>
        <w:pStyle w:val="Textodecomentrio"/>
      </w:pPr>
      <w:r>
        <w:rPr>
          <w:rStyle w:val="Refdecomentrio"/>
        </w:rPr>
        <w:annotationRef/>
      </w:r>
      <w:r>
        <w:t xml:space="preserve">Composição química, ou teores do </w:t>
      </w:r>
      <w:proofErr w:type="gramStart"/>
      <w:r>
        <w:t>solo....</w:t>
      </w:r>
      <w:proofErr w:type="spellStart"/>
      <w:proofErr w:type="gramEnd"/>
      <w:r>
        <w:t>variaveis</w:t>
      </w:r>
      <w:proofErr w:type="spellEnd"/>
      <w:r>
        <w:t xml:space="preserve"> não é o termo correto </w:t>
      </w:r>
      <w:proofErr w:type="spellStart"/>
      <w:r>
        <w:t>correto</w:t>
      </w:r>
      <w:proofErr w:type="spellEnd"/>
      <w:r>
        <w:t>?</w:t>
      </w:r>
    </w:p>
  </w:comment>
  <w:comment w:id="10" w:author="Autor" w:initials="A">
    <w:p w14:paraId="7E583E9B" w14:textId="6274733D" w:rsidR="006329F4" w:rsidRDefault="006329F4">
      <w:pPr>
        <w:pStyle w:val="Textodecomentrio"/>
      </w:pPr>
      <w:r>
        <w:rPr>
          <w:rStyle w:val="Refdecomentrio"/>
        </w:rPr>
        <w:annotationRef/>
      </w:r>
      <w:r>
        <w:t xml:space="preserve">Melhorar a qualidade da figura, praticamente não se identifica o estado do Rio Grande do Sul. O local onde foi realizado o experimento não pode ser colorido, pois em caso de impressão em preto e branco ele fica em desconformidade com a legenda. </w:t>
      </w:r>
    </w:p>
  </w:comment>
  <w:comment w:id="11" w:author="Autor" w:initials="A">
    <w:p w14:paraId="22B47242" w14:textId="0FCD264B" w:rsidR="006329F4" w:rsidRDefault="006329F4">
      <w:pPr>
        <w:pStyle w:val="Textodecomentrio"/>
      </w:pPr>
      <w:r>
        <w:rPr>
          <w:rStyle w:val="Refdecomentrio"/>
        </w:rPr>
        <w:annotationRef/>
      </w:r>
      <w:r>
        <w:t>Incluir os pesos adicionados para atingir tais concentrações....</w:t>
      </w:r>
    </w:p>
  </w:comment>
  <w:comment w:id="12" w:author="Autor" w:initials="A">
    <w:p w14:paraId="1806199B" w14:textId="0E2C65D6" w:rsidR="006329F4" w:rsidRDefault="006329F4">
      <w:pPr>
        <w:pStyle w:val="Textodecomentrio"/>
      </w:pPr>
      <w:r>
        <w:rPr>
          <w:rStyle w:val="Refdecomentrio"/>
        </w:rPr>
        <w:annotationRef/>
      </w:r>
      <w:r>
        <w:t xml:space="preserve">Definir melhor estas abreviaturas, ficou confuso para o entendimento, talvez usar outros símbolos, ou outra forma de apresentar a equação que não seja no texto, pois desta forma </w:t>
      </w:r>
      <w:proofErr w:type="spellStart"/>
      <w:r>
        <w:t>esta</w:t>
      </w:r>
      <w:proofErr w:type="spellEnd"/>
      <w:r>
        <w:t xml:space="preserve"> bem confuso o entendimento.</w:t>
      </w:r>
    </w:p>
  </w:comment>
  <w:comment w:id="14" w:author="Autor" w:initials="A">
    <w:p w14:paraId="7D9E66D8" w14:textId="1FE28CE2" w:rsidR="006329F4" w:rsidRDefault="006329F4">
      <w:pPr>
        <w:pStyle w:val="Textodecomentrio"/>
      </w:pPr>
      <w:r>
        <w:rPr>
          <w:rStyle w:val="Refdecomentrio"/>
        </w:rPr>
        <w:annotationRef/>
      </w:r>
      <w:r>
        <w:t xml:space="preserve">Uma sugestão seria procurar manter a mesma proporção do desenho das peças com a medida real dela. Um exemplo que o que o esquema da figura apresenta os </w:t>
      </w:r>
      <w:proofErr w:type="gramStart"/>
      <w:r>
        <w:t>mesmo diâmetros</w:t>
      </w:r>
      <w:proofErr w:type="gramEnd"/>
      <w:r>
        <w:t xml:space="preserve"> para os tubos de 300 e 15 mm. Fazer um menor que outro para melhor representar.</w:t>
      </w:r>
    </w:p>
  </w:comment>
  <w:comment w:id="18" w:author="Autor" w:initials="A">
    <w:p w14:paraId="4D58133B" w14:textId="77777777" w:rsidR="008311C4" w:rsidRDefault="008311C4" w:rsidP="008311C4">
      <w:pPr>
        <w:pStyle w:val="Textodecomentrio"/>
      </w:pPr>
      <w:r>
        <w:rPr>
          <w:rStyle w:val="Refdecomentrio"/>
        </w:rPr>
        <w:annotationRef/>
      </w:r>
      <w:r>
        <w:t>Sugestão excluir esta linha, deixando as duas partes de maneira sequência. Observação válida para as demais tabelas.</w:t>
      </w:r>
    </w:p>
    <w:p w14:paraId="08FC4F36" w14:textId="5277721B" w:rsidR="008311C4" w:rsidRDefault="008311C4">
      <w:pPr>
        <w:pStyle w:val="Textodecomentrio"/>
      </w:pPr>
    </w:p>
  </w:comment>
  <w:comment w:id="22" w:author="Autor" w:initials="A">
    <w:p w14:paraId="1A9A1E76" w14:textId="566848C3" w:rsidR="003775EF" w:rsidRDefault="003775EF">
      <w:pPr>
        <w:pStyle w:val="Textodecomentrio"/>
      </w:pPr>
      <w:r>
        <w:rPr>
          <w:rStyle w:val="Refdecomentrio"/>
        </w:rPr>
        <w:annotationRef/>
      </w:r>
      <w:r>
        <w:t>A conclusão precisa ser reorganizada. Desta forma que esta apresentada é resultado e discussão. Neste item devemos apenas considerar as conclusões de maneira mais direta, mais incisiva e menos discussão. Reorganizar de maneira mais direta.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85BF01" w15:done="0"/>
  <w15:commentEx w15:paraId="4B78981B" w15:done="0"/>
  <w15:commentEx w15:paraId="1E2B78AF" w15:done="0"/>
  <w15:commentEx w15:paraId="4353B656" w15:done="0"/>
  <w15:commentEx w15:paraId="53246164" w15:done="0"/>
  <w15:commentEx w15:paraId="7F08189B" w15:done="0"/>
  <w15:commentEx w15:paraId="2EF0C2C5" w15:done="0"/>
  <w15:commentEx w15:paraId="50552E1C" w15:done="0"/>
  <w15:commentEx w15:paraId="7E583E9B" w15:done="0"/>
  <w15:commentEx w15:paraId="22B47242" w15:done="0"/>
  <w15:commentEx w15:paraId="1806199B" w15:done="0"/>
  <w15:commentEx w15:paraId="7D9E66D8" w15:done="0"/>
  <w15:commentEx w15:paraId="08FC4F36" w15:done="0"/>
  <w15:commentEx w15:paraId="1A9A1E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409B02" w16cid:durableId="1CEAE11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6D00ED" w14:textId="77777777" w:rsidR="00910632" w:rsidRDefault="00910632" w:rsidP="00085614">
      <w:r>
        <w:separator/>
      </w:r>
    </w:p>
  </w:endnote>
  <w:endnote w:type="continuationSeparator" w:id="0">
    <w:p w14:paraId="6AA6C087" w14:textId="77777777" w:rsidR="00910632" w:rsidRDefault="00910632" w:rsidP="00085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D5E43" w14:textId="77777777" w:rsidR="006329F4" w:rsidRDefault="006329F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294E5" w14:textId="674F470A" w:rsidR="006329F4" w:rsidRDefault="006329F4">
    <w:pPr>
      <w:pStyle w:val="Rodap"/>
      <w:jc w:val="right"/>
    </w:pPr>
    <w:r>
      <w:fldChar w:fldCharType="begin"/>
    </w:r>
    <w:r>
      <w:instrText xml:space="preserve"> PAGE   \* MERGEFORMAT </w:instrText>
    </w:r>
    <w:r>
      <w:fldChar w:fldCharType="separate"/>
    </w:r>
    <w:r w:rsidR="004812BF">
      <w:rPr>
        <w:noProof/>
      </w:rPr>
      <w:t>9</w:t>
    </w:r>
    <w:r>
      <w:fldChar w:fldCharType="end"/>
    </w:r>
  </w:p>
  <w:p w14:paraId="49A6CCDD" w14:textId="77777777" w:rsidR="006329F4" w:rsidRDefault="006329F4">
    <w:pPr>
      <w:pStyle w:val="Rodap"/>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5FE51" w14:textId="77777777" w:rsidR="006329F4" w:rsidRDefault="006329F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E0830" w14:textId="77777777" w:rsidR="00910632" w:rsidRDefault="00910632" w:rsidP="00085614">
      <w:r>
        <w:separator/>
      </w:r>
    </w:p>
  </w:footnote>
  <w:footnote w:type="continuationSeparator" w:id="0">
    <w:p w14:paraId="3ABF889F" w14:textId="77777777" w:rsidR="00910632" w:rsidRDefault="00910632" w:rsidP="000856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E3452" w14:textId="77777777" w:rsidR="006329F4" w:rsidRDefault="006329F4">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EBEB" w14:textId="77777777" w:rsidR="006329F4" w:rsidRDefault="006329F4">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81708" w14:textId="77777777" w:rsidR="006329F4" w:rsidRDefault="006329F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activeWritingStyle w:appName="MSWord" w:lang="pt-BR" w:vendorID="1" w:dllVersion="513" w:checkStyle="1"/>
  <w:activeWritingStyle w:appName="MSWord" w:lang="pt-PT"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DA7"/>
    <w:rsid w:val="00001A14"/>
    <w:rsid w:val="00004AB7"/>
    <w:rsid w:val="000120DC"/>
    <w:rsid w:val="00015A10"/>
    <w:rsid w:val="0002171B"/>
    <w:rsid w:val="0002405E"/>
    <w:rsid w:val="00024379"/>
    <w:rsid w:val="000252D6"/>
    <w:rsid w:val="000258E0"/>
    <w:rsid w:val="00027C94"/>
    <w:rsid w:val="00027F9F"/>
    <w:rsid w:val="0003001D"/>
    <w:rsid w:val="00037134"/>
    <w:rsid w:val="00040A9A"/>
    <w:rsid w:val="00043A30"/>
    <w:rsid w:val="0004468B"/>
    <w:rsid w:val="000474D8"/>
    <w:rsid w:val="00050275"/>
    <w:rsid w:val="00057677"/>
    <w:rsid w:val="00060235"/>
    <w:rsid w:val="000620BB"/>
    <w:rsid w:val="00062334"/>
    <w:rsid w:val="00065294"/>
    <w:rsid w:val="00065F72"/>
    <w:rsid w:val="00075C88"/>
    <w:rsid w:val="00076869"/>
    <w:rsid w:val="00081568"/>
    <w:rsid w:val="0008334A"/>
    <w:rsid w:val="00083934"/>
    <w:rsid w:val="00085614"/>
    <w:rsid w:val="00085A9B"/>
    <w:rsid w:val="00090502"/>
    <w:rsid w:val="00090838"/>
    <w:rsid w:val="000927AC"/>
    <w:rsid w:val="00094522"/>
    <w:rsid w:val="000956CC"/>
    <w:rsid w:val="000A13DC"/>
    <w:rsid w:val="000A39F8"/>
    <w:rsid w:val="000A4C16"/>
    <w:rsid w:val="000B2599"/>
    <w:rsid w:val="000B5F36"/>
    <w:rsid w:val="000B6D31"/>
    <w:rsid w:val="000B75BD"/>
    <w:rsid w:val="000C193C"/>
    <w:rsid w:val="000C1AE7"/>
    <w:rsid w:val="000C6E24"/>
    <w:rsid w:val="000D31C9"/>
    <w:rsid w:val="000D68AE"/>
    <w:rsid w:val="000E0E72"/>
    <w:rsid w:val="000E15BF"/>
    <w:rsid w:val="000E55A9"/>
    <w:rsid w:val="000E7357"/>
    <w:rsid w:val="000F4185"/>
    <w:rsid w:val="000F5460"/>
    <w:rsid w:val="000F6DB4"/>
    <w:rsid w:val="000F6EBB"/>
    <w:rsid w:val="0010161D"/>
    <w:rsid w:val="001044A8"/>
    <w:rsid w:val="001125B8"/>
    <w:rsid w:val="00112953"/>
    <w:rsid w:val="001133A1"/>
    <w:rsid w:val="001139CE"/>
    <w:rsid w:val="0011615B"/>
    <w:rsid w:val="00116860"/>
    <w:rsid w:val="00117546"/>
    <w:rsid w:val="00117570"/>
    <w:rsid w:val="00117CB0"/>
    <w:rsid w:val="0012218A"/>
    <w:rsid w:val="00126087"/>
    <w:rsid w:val="001262E2"/>
    <w:rsid w:val="00127A7E"/>
    <w:rsid w:val="001346AB"/>
    <w:rsid w:val="0013512F"/>
    <w:rsid w:val="00135FAF"/>
    <w:rsid w:val="001365B5"/>
    <w:rsid w:val="00136888"/>
    <w:rsid w:val="00137523"/>
    <w:rsid w:val="00142829"/>
    <w:rsid w:val="00142F35"/>
    <w:rsid w:val="00143AD1"/>
    <w:rsid w:val="00143FA0"/>
    <w:rsid w:val="001467E6"/>
    <w:rsid w:val="00147E34"/>
    <w:rsid w:val="00151F0A"/>
    <w:rsid w:val="0015332B"/>
    <w:rsid w:val="001564FA"/>
    <w:rsid w:val="00157C0C"/>
    <w:rsid w:val="00160049"/>
    <w:rsid w:val="00161025"/>
    <w:rsid w:val="00161A1A"/>
    <w:rsid w:val="00162D2E"/>
    <w:rsid w:val="00164906"/>
    <w:rsid w:val="001655F8"/>
    <w:rsid w:val="00165E2B"/>
    <w:rsid w:val="00167ED9"/>
    <w:rsid w:val="00167F3E"/>
    <w:rsid w:val="0017207D"/>
    <w:rsid w:val="0017215D"/>
    <w:rsid w:val="001730C0"/>
    <w:rsid w:val="00181321"/>
    <w:rsid w:val="0018355B"/>
    <w:rsid w:val="0018712C"/>
    <w:rsid w:val="00190595"/>
    <w:rsid w:val="001921F9"/>
    <w:rsid w:val="00192626"/>
    <w:rsid w:val="00192B35"/>
    <w:rsid w:val="001934B8"/>
    <w:rsid w:val="0019479D"/>
    <w:rsid w:val="00197370"/>
    <w:rsid w:val="001A1079"/>
    <w:rsid w:val="001A1278"/>
    <w:rsid w:val="001A3B39"/>
    <w:rsid w:val="001A43D6"/>
    <w:rsid w:val="001A584C"/>
    <w:rsid w:val="001A65D4"/>
    <w:rsid w:val="001A662F"/>
    <w:rsid w:val="001B2570"/>
    <w:rsid w:val="001B2BDB"/>
    <w:rsid w:val="001B452F"/>
    <w:rsid w:val="001B6991"/>
    <w:rsid w:val="001C046E"/>
    <w:rsid w:val="001C10BD"/>
    <w:rsid w:val="001C32E1"/>
    <w:rsid w:val="001D227B"/>
    <w:rsid w:val="001D6926"/>
    <w:rsid w:val="001E02E1"/>
    <w:rsid w:val="001E1734"/>
    <w:rsid w:val="001E4D97"/>
    <w:rsid w:val="001F3240"/>
    <w:rsid w:val="001F500C"/>
    <w:rsid w:val="001F6629"/>
    <w:rsid w:val="001F6C21"/>
    <w:rsid w:val="001F7E4D"/>
    <w:rsid w:val="00201341"/>
    <w:rsid w:val="00202A49"/>
    <w:rsid w:val="002032E5"/>
    <w:rsid w:val="002047A4"/>
    <w:rsid w:val="002117A1"/>
    <w:rsid w:val="00211FF7"/>
    <w:rsid w:val="002128C8"/>
    <w:rsid w:val="002159D1"/>
    <w:rsid w:val="00216B22"/>
    <w:rsid w:val="00222740"/>
    <w:rsid w:val="002263B6"/>
    <w:rsid w:val="0023115E"/>
    <w:rsid w:val="00231946"/>
    <w:rsid w:val="00232CF1"/>
    <w:rsid w:val="00236D1D"/>
    <w:rsid w:val="00237486"/>
    <w:rsid w:val="00244775"/>
    <w:rsid w:val="00254040"/>
    <w:rsid w:val="00257D9D"/>
    <w:rsid w:val="00263F0C"/>
    <w:rsid w:val="00264EF1"/>
    <w:rsid w:val="00267170"/>
    <w:rsid w:val="0027106A"/>
    <w:rsid w:val="0027558E"/>
    <w:rsid w:val="00285FC8"/>
    <w:rsid w:val="00290662"/>
    <w:rsid w:val="00291308"/>
    <w:rsid w:val="00291AB2"/>
    <w:rsid w:val="00291E6B"/>
    <w:rsid w:val="00292946"/>
    <w:rsid w:val="002950AF"/>
    <w:rsid w:val="00297C9D"/>
    <w:rsid w:val="00297F0C"/>
    <w:rsid w:val="002A07AB"/>
    <w:rsid w:val="002A1278"/>
    <w:rsid w:val="002A4874"/>
    <w:rsid w:val="002B205F"/>
    <w:rsid w:val="002C11A2"/>
    <w:rsid w:val="002C28F0"/>
    <w:rsid w:val="002C343B"/>
    <w:rsid w:val="002C6C47"/>
    <w:rsid w:val="002D4D17"/>
    <w:rsid w:val="002D77EA"/>
    <w:rsid w:val="002E013F"/>
    <w:rsid w:val="002E0F5C"/>
    <w:rsid w:val="002F14F5"/>
    <w:rsid w:val="002F313A"/>
    <w:rsid w:val="002F7984"/>
    <w:rsid w:val="003017D2"/>
    <w:rsid w:val="0030248D"/>
    <w:rsid w:val="00303884"/>
    <w:rsid w:val="00305B29"/>
    <w:rsid w:val="003069D6"/>
    <w:rsid w:val="00307616"/>
    <w:rsid w:val="00307720"/>
    <w:rsid w:val="003126AE"/>
    <w:rsid w:val="00312837"/>
    <w:rsid w:val="00314025"/>
    <w:rsid w:val="00314AD9"/>
    <w:rsid w:val="0031505E"/>
    <w:rsid w:val="00315FA9"/>
    <w:rsid w:val="00324FEC"/>
    <w:rsid w:val="00326CD8"/>
    <w:rsid w:val="00326CF6"/>
    <w:rsid w:val="0032747B"/>
    <w:rsid w:val="00327789"/>
    <w:rsid w:val="003318B4"/>
    <w:rsid w:val="00331EBD"/>
    <w:rsid w:val="00337F53"/>
    <w:rsid w:val="0034077C"/>
    <w:rsid w:val="00344A44"/>
    <w:rsid w:val="003476CF"/>
    <w:rsid w:val="00360899"/>
    <w:rsid w:val="003633C8"/>
    <w:rsid w:val="0036488D"/>
    <w:rsid w:val="0036677B"/>
    <w:rsid w:val="00367B8F"/>
    <w:rsid w:val="00367EEF"/>
    <w:rsid w:val="0037454A"/>
    <w:rsid w:val="003775EF"/>
    <w:rsid w:val="003803C5"/>
    <w:rsid w:val="00383192"/>
    <w:rsid w:val="00383855"/>
    <w:rsid w:val="00384299"/>
    <w:rsid w:val="00391695"/>
    <w:rsid w:val="0039669E"/>
    <w:rsid w:val="00397A0E"/>
    <w:rsid w:val="003A0495"/>
    <w:rsid w:val="003A0BB2"/>
    <w:rsid w:val="003A0ED8"/>
    <w:rsid w:val="003A4F79"/>
    <w:rsid w:val="003A658E"/>
    <w:rsid w:val="003A7D71"/>
    <w:rsid w:val="003B0647"/>
    <w:rsid w:val="003B1948"/>
    <w:rsid w:val="003B3E14"/>
    <w:rsid w:val="003B51C4"/>
    <w:rsid w:val="003C0300"/>
    <w:rsid w:val="003C07C6"/>
    <w:rsid w:val="003C263A"/>
    <w:rsid w:val="003C6373"/>
    <w:rsid w:val="003C6F7F"/>
    <w:rsid w:val="003C7648"/>
    <w:rsid w:val="003D51AD"/>
    <w:rsid w:val="003D5749"/>
    <w:rsid w:val="003D5B8B"/>
    <w:rsid w:val="003D5FCC"/>
    <w:rsid w:val="003E1B8F"/>
    <w:rsid w:val="003E2CD7"/>
    <w:rsid w:val="003E71C8"/>
    <w:rsid w:val="003F15FD"/>
    <w:rsid w:val="003F5F77"/>
    <w:rsid w:val="004033C0"/>
    <w:rsid w:val="004049A7"/>
    <w:rsid w:val="004131F5"/>
    <w:rsid w:val="004145F0"/>
    <w:rsid w:val="00414E2E"/>
    <w:rsid w:val="00417AD9"/>
    <w:rsid w:val="004211DA"/>
    <w:rsid w:val="00421373"/>
    <w:rsid w:val="00423108"/>
    <w:rsid w:val="0042749B"/>
    <w:rsid w:val="00432F0D"/>
    <w:rsid w:val="0043509E"/>
    <w:rsid w:val="004362D8"/>
    <w:rsid w:val="00440BEB"/>
    <w:rsid w:val="004431A0"/>
    <w:rsid w:val="00450080"/>
    <w:rsid w:val="00452056"/>
    <w:rsid w:val="00457F03"/>
    <w:rsid w:val="00460754"/>
    <w:rsid w:val="0046293F"/>
    <w:rsid w:val="00462BE7"/>
    <w:rsid w:val="0046435B"/>
    <w:rsid w:val="004658B0"/>
    <w:rsid w:val="004660A3"/>
    <w:rsid w:val="0046688D"/>
    <w:rsid w:val="004729B9"/>
    <w:rsid w:val="004812BF"/>
    <w:rsid w:val="0048421B"/>
    <w:rsid w:val="00486B73"/>
    <w:rsid w:val="00487978"/>
    <w:rsid w:val="004901FD"/>
    <w:rsid w:val="00491F3E"/>
    <w:rsid w:val="00496340"/>
    <w:rsid w:val="004A28F4"/>
    <w:rsid w:val="004A3458"/>
    <w:rsid w:val="004A41F7"/>
    <w:rsid w:val="004B0C35"/>
    <w:rsid w:val="004B6B78"/>
    <w:rsid w:val="004B6DAF"/>
    <w:rsid w:val="004C133A"/>
    <w:rsid w:val="004C2DF5"/>
    <w:rsid w:val="004C7056"/>
    <w:rsid w:val="004D14BF"/>
    <w:rsid w:val="004D3665"/>
    <w:rsid w:val="004E239F"/>
    <w:rsid w:val="004E3A19"/>
    <w:rsid w:val="004E4205"/>
    <w:rsid w:val="004E5D14"/>
    <w:rsid w:val="004E6872"/>
    <w:rsid w:val="004E6DAF"/>
    <w:rsid w:val="004F1594"/>
    <w:rsid w:val="004F2955"/>
    <w:rsid w:val="004F5ED1"/>
    <w:rsid w:val="00503A3B"/>
    <w:rsid w:val="005058A8"/>
    <w:rsid w:val="005105E0"/>
    <w:rsid w:val="0051220B"/>
    <w:rsid w:val="00512A6C"/>
    <w:rsid w:val="005173A5"/>
    <w:rsid w:val="005222CE"/>
    <w:rsid w:val="00523F04"/>
    <w:rsid w:val="00525641"/>
    <w:rsid w:val="00527910"/>
    <w:rsid w:val="00533FED"/>
    <w:rsid w:val="005365CF"/>
    <w:rsid w:val="00536867"/>
    <w:rsid w:val="005424AF"/>
    <w:rsid w:val="0054388C"/>
    <w:rsid w:val="005442C8"/>
    <w:rsid w:val="005465E3"/>
    <w:rsid w:val="00546BA1"/>
    <w:rsid w:val="0055649F"/>
    <w:rsid w:val="005623AD"/>
    <w:rsid w:val="00564C1C"/>
    <w:rsid w:val="00564DD1"/>
    <w:rsid w:val="005748A5"/>
    <w:rsid w:val="005771DA"/>
    <w:rsid w:val="0058272A"/>
    <w:rsid w:val="00584815"/>
    <w:rsid w:val="00585875"/>
    <w:rsid w:val="00586E72"/>
    <w:rsid w:val="0059141F"/>
    <w:rsid w:val="00593EA9"/>
    <w:rsid w:val="005A123A"/>
    <w:rsid w:val="005A175A"/>
    <w:rsid w:val="005A2087"/>
    <w:rsid w:val="005A5B4A"/>
    <w:rsid w:val="005A5E6D"/>
    <w:rsid w:val="005A6CB3"/>
    <w:rsid w:val="005B2A6F"/>
    <w:rsid w:val="005B4C86"/>
    <w:rsid w:val="005B4CD2"/>
    <w:rsid w:val="005B7156"/>
    <w:rsid w:val="005C1D7E"/>
    <w:rsid w:val="005D1F83"/>
    <w:rsid w:val="005D5FFB"/>
    <w:rsid w:val="005E1C93"/>
    <w:rsid w:val="005E234B"/>
    <w:rsid w:val="005E402C"/>
    <w:rsid w:val="005E4032"/>
    <w:rsid w:val="005E44C9"/>
    <w:rsid w:val="005F112B"/>
    <w:rsid w:val="005F126C"/>
    <w:rsid w:val="005F2F29"/>
    <w:rsid w:val="005F36DE"/>
    <w:rsid w:val="005F540E"/>
    <w:rsid w:val="005F64D3"/>
    <w:rsid w:val="005F6693"/>
    <w:rsid w:val="005F6D3C"/>
    <w:rsid w:val="00607510"/>
    <w:rsid w:val="00610831"/>
    <w:rsid w:val="00613818"/>
    <w:rsid w:val="00613E9F"/>
    <w:rsid w:val="006156DD"/>
    <w:rsid w:val="006227E8"/>
    <w:rsid w:val="00624E12"/>
    <w:rsid w:val="0062738A"/>
    <w:rsid w:val="006273DA"/>
    <w:rsid w:val="006329F4"/>
    <w:rsid w:val="0063524E"/>
    <w:rsid w:val="00635CE8"/>
    <w:rsid w:val="006421A4"/>
    <w:rsid w:val="006437EA"/>
    <w:rsid w:val="006444E7"/>
    <w:rsid w:val="00646866"/>
    <w:rsid w:val="00650A65"/>
    <w:rsid w:val="00654FB6"/>
    <w:rsid w:val="0065595A"/>
    <w:rsid w:val="006574D0"/>
    <w:rsid w:val="006575C7"/>
    <w:rsid w:val="00661BA7"/>
    <w:rsid w:val="00661CAA"/>
    <w:rsid w:val="00667BD6"/>
    <w:rsid w:val="00670887"/>
    <w:rsid w:val="006711C2"/>
    <w:rsid w:val="00671D01"/>
    <w:rsid w:val="0067469E"/>
    <w:rsid w:val="00676117"/>
    <w:rsid w:val="006767C1"/>
    <w:rsid w:val="00682EC9"/>
    <w:rsid w:val="00685793"/>
    <w:rsid w:val="0068639C"/>
    <w:rsid w:val="00687005"/>
    <w:rsid w:val="0069178B"/>
    <w:rsid w:val="00696033"/>
    <w:rsid w:val="00696B63"/>
    <w:rsid w:val="006A04BD"/>
    <w:rsid w:val="006A0CD2"/>
    <w:rsid w:val="006A107E"/>
    <w:rsid w:val="006A1F4B"/>
    <w:rsid w:val="006A32F4"/>
    <w:rsid w:val="006A44ED"/>
    <w:rsid w:val="006A60C3"/>
    <w:rsid w:val="006B16B2"/>
    <w:rsid w:val="006B28BE"/>
    <w:rsid w:val="006B381A"/>
    <w:rsid w:val="006B40E1"/>
    <w:rsid w:val="006B73F2"/>
    <w:rsid w:val="006C0BD0"/>
    <w:rsid w:val="006C0E25"/>
    <w:rsid w:val="006C2F58"/>
    <w:rsid w:val="006C35C3"/>
    <w:rsid w:val="006C4A85"/>
    <w:rsid w:val="006C7592"/>
    <w:rsid w:val="006D301A"/>
    <w:rsid w:val="006D3B82"/>
    <w:rsid w:val="006D6276"/>
    <w:rsid w:val="006E4396"/>
    <w:rsid w:val="006E4E55"/>
    <w:rsid w:val="006E6A33"/>
    <w:rsid w:val="006E7CE4"/>
    <w:rsid w:val="006F132D"/>
    <w:rsid w:val="006F13FB"/>
    <w:rsid w:val="006F72D5"/>
    <w:rsid w:val="007004FA"/>
    <w:rsid w:val="00702DD1"/>
    <w:rsid w:val="00705CAA"/>
    <w:rsid w:val="00711869"/>
    <w:rsid w:val="007125EC"/>
    <w:rsid w:val="0071628D"/>
    <w:rsid w:val="00716CC1"/>
    <w:rsid w:val="0072061A"/>
    <w:rsid w:val="00722EA4"/>
    <w:rsid w:val="00723D58"/>
    <w:rsid w:val="00726E08"/>
    <w:rsid w:val="00727FD2"/>
    <w:rsid w:val="007309FD"/>
    <w:rsid w:val="00734BEF"/>
    <w:rsid w:val="00734C6C"/>
    <w:rsid w:val="0073536F"/>
    <w:rsid w:val="00737666"/>
    <w:rsid w:val="00740952"/>
    <w:rsid w:val="00746CDD"/>
    <w:rsid w:val="00747E02"/>
    <w:rsid w:val="00750463"/>
    <w:rsid w:val="00750DA7"/>
    <w:rsid w:val="00752805"/>
    <w:rsid w:val="007553B8"/>
    <w:rsid w:val="0075723E"/>
    <w:rsid w:val="00761645"/>
    <w:rsid w:val="00766174"/>
    <w:rsid w:val="00766D9E"/>
    <w:rsid w:val="00767EE5"/>
    <w:rsid w:val="007712D8"/>
    <w:rsid w:val="007741F7"/>
    <w:rsid w:val="00781059"/>
    <w:rsid w:val="00785231"/>
    <w:rsid w:val="0078567A"/>
    <w:rsid w:val="007938BD"/>
    <w:rsid w:val="007969E0"/>
    <w:rsid w:val="00796B8C"/>
    <w:rsid w:val="007976B8"/>
    <w:rsid w:val="007A2A3D"/>
    <w:rsid w:val="007A357D"/>
    <w:rsid w:val="007A3CAF"/>
    <w:rsid w:val="007A7233"/>
    <w:rsid w:val="007A7ADB"/>
    <w:rsid w:val="007B09FF"/>
    <w:rsid w:val="007B0F0D"/>
    <w:rsid w:val="007B125A"/>
    <w:rsid w:val="007B30EF"/>
    <w:rsid w:val="007B33BC"/>
    <w:rsid w:val="007B49B8"/>
    <w:rsid w:val="007B77AE"/>
    <w:rsid w:val="007C1D78"/>
    <w:rsid w:val="007C2D84"/>
    <w:rsid w:val="007C4904"/>
    <w:rsid w:val="007C5172"/>
    <w:rsid w:val="007C61F8"/>
    <w:rsid w:val="007C7051"/>
    <w:rsid w:val="007D0BA9"/>
    <w:rsid w:val="007D1308"/>
    <w:rsid w:val="007D2015"/>
    <w:rsid w:val="007D3FD3"/>
    <w:rsid w:val="007D711F"/>
    <w:rsid w:val="007E0861"/>
    <w:rsid w:val="007E13EC"/>
    <w:rsid w:val="007F0802"/>
    <w:rsid w:val="007F0DE3"/>
    <w:rsid w:val="007F2E97"/>
    <w:rsid w:val="007F58B3"/>
    <w:rsid w:val="007F6F81"/>
    <w:rsid w:val="008016A8"/>
    <w:rsid w:val="00803D7C"/>
    <w:rsid w:val="00804BEC"/>
    <w:rsid w:val="00805B9D"/>
    <w:rsid w:val="00805F2C"/>
    <w:rsid w:val="0081348F"/>
    <w:rsid w:val="00814C68"/>
    <w:rsid w:val="00816B93"/>
    <w:rsid w:val="00821811"/>
    <w:rsid w:val="00821CD4"/>
    <w:rsid w:val="00823A12"/>
    <w:rsid w:val="00823CE5"/>
    <w:rsid w:val="00830192"/>
    <w:rsid w:val="0083076A"/>
    <w:rsid w:val="008311C4"/>
    <w:rsid w:val="008329C6"/>
    <w:rsid w:val="00833A22"/>
    <w:rsid w:val="00833B62"/>
    <w:rsid w:val="008363A3"/>
    <w:rsid w:val="0084328F"/>
    <w:rsid w:val="008436FA"/>
    <w:rsid w:val="008444BD"/>
    <w:rsid w:val="00844A5A"/>
    <w:rsid w:val="00854283"/>
    <w:rsid w:val="00854B80"/>
    <w:rsid w:val="0085690C"/>
    <w:rsid w:val="00862CC7"/>
    <w:rsid w:val="008646F6"/>
    <w:rsid w:val="00865637"/>
    <w:rsid w:val="00870D32"/>
    <w:rsid w:val="00871043"/>
    <w:rsid w:val="00871AB9"/>
    <w:rsid w:val="00871EF9"/>
    <w:rsid w:val="00872166"/>
    <w:rsid w:val="008815AB"/>
    <w:rsid w:val="00881F26"/>
    <w:rsid w:val="00885B06"/>
    <w:rsid w:val="00891DB5"/>
    <w:rsid w:val="0089553F"/>
    <w:rsid w:val="008A469A"/>
    <w:rsid w:val="008A6065"/>
    <w:rsid w:val="008B36A7"/>
    <w:rsid w:val="008B64D6"/>
    <w:rsid w:val="008C323E"/>
    <w:rsid w:val="008D4DC2"/>
    <w:rsid w:val="008E175D"/>
    <w:rsid w:val="008E2C6C"/>
    <w:rsid w:val="008E3294"/>
    <w:rsid w:val="008E366C"/>
    <w:rsid w:val="008E3A43"/>
    <w:rsid w:val="008E53A4"/>
    <w:rsid w:val="008E70CF"/>
    <w:rsid w:val="008F31A5"/>
    <w:rsid w:val="008F440F"/>
    <w:rsid w:val="008F5A76"/>
    <w:rsid w:val="00903A95"/>
    <w:rsid w:val="00910632"/>
    <w:rsid w:val="009129A2"/>
    <w:rsid w:val="009129DB"/>
    <w:rsid w:val="009139F6"/>
    <w:rsid w:val="0091640D"/>
    <w:rsid w:val="0091696B"/>
    <w:rsid w:val="00917993"/>
    <w:rsid w:val="00921A6A"/>
    <w:rsid w:val="00926BB4"/>
    <w:rsid w:val="00930EBD"/>
    <w:rsid w:val="0093393B"/>
    <w:rsid w:val="00937546"/>
    <w:rsid w:val="00941FF2"/>
    <w:rsid w:val="00945AAD"/>
    <w:rsid w:val="00947FA9"/>
    <w:rsid w:val="00951947"/>
    <w:rsid w:val="0095519D"/>
    <w:rsid w:val="0095544C"/>
    <w:rsid w:val="009636EA"/>
    <w:rsid w:val="0096492C"/>
    <w:rsid w:val="0097092D"/>
    <w:rsid w:val="00971498"/>
    <w:rsid w:val="009719EF"/>
    <w:rsid w:val="009763DE"/>
    <w:rsid w:val="00980276"/>
    <w:rsid w:val="00982E0C"/>
    <w:rsid w:val="009835B2"/>
    <w:rsid w:val="009854EF"/>
    <w:rsid w:val="00985803"/>
    <w:rsid w:val="0098735C"/>
    <w:rsid w:val="00994006"/>
    <w:rsid w:val="00994238"/>
    <w:rsid w:val="00994599"/>
    <w:rsid w:val="00996284"/>
    <w:rsid w:val="00997C48"/>
    <w:rsid w:val="009A1179"/>
    <w:rsid w:val="009A18F7"/>
    <w:rsid w:val="009A2A70"/>
    <w:rsid w:val="009A6B4B"/>
    <w:rsid w:val="009B1664"/>
    <w:rsid w:val="009B1ACD"/>
    <w:rsid w:val="009B1EBC"/>
    <w:rsid w:val="009C6503"/>
    <w:rsid w:val="009C732A"/>
    <w:rsid w:val="009C7D42"/>
    <w:rsid w:val="009D2A47"/>
    <w:rsid w:val="009D4451"/>
    <w:rsid w:val="009D49E4"/>
    <w:rsid w:val="009D73F4"/>
    <w:rsid w:val="009D7A2C"/>
    <w:rsid w:val="009E04A0"/>
    <w:rsid w:val="009E068C"/>
    <w:rsid w:val="009E6C03"/>
    <w:rsid w:val="009F22D8"/>
    <w:rsid w:val="009F4591"/>
    <w:rsid w:val="009F6367"/>
    <w:rsid w:val="009F6959"/>
    <w:rsid w:val="009F73A4"/>
    <w:rsid w:val="009F73CE"/>
    <w:rsid w:val="009F7ABB"/>
    <w:rsid w:val="009F7FB7"/>
    <w:rsid w:val="00A04ABF"/>
    <w:rsid w:val="00A0531B"/>
    <w:rsid w:val="00A0716C"/>
    <w:rsid w:val="00A10FD1"/>
    <w:rsid w:val="00A127A7"/>
    <w:rsid w:val="00A17390"/>
    <w:rsid w:val="00A228D1"/>
    <w:rsid w:val="00A248CD"/>
    <w:rsid w:val="00A27746"/>
    <w:rsid w:val="00A30D4F"/>
    <w:rsid w:val="00A3113C"/>
    <w:rsid w:val="00A31AE6"/>
    <w:rsid w:val="00A31CB5"/>
    <w:rsid w:val="00A33A0F"/>
    <w:rsid w:val="00A36087"/>
    <w:rsid w:val="00A36A66"/>
    <w:rsid w:val="00A3758F"/>
    <w:rsid w:val="00A4368D"/>
    <w:rsid w:val="00A437ED"/>
    <w:rsid w:val="00A4676C"/>
    <w:rsid w:val="00A47553"/>
    <w:rsid w:val="00A50918"/>
    <w:rsid w:val="00A51826"/>
    <w:rsid w:val="00A556A4"/>
    <w:rsid w:val="00A60CED"/>
    <w:rsid w:val="00A64C96"/>
    <w:rsid w:val="00A65AB6"/>
    <w:rsid w:val="00A70602"/>
    <w:rsid w:val="00A70C8B"/>
    <w:rsid w:val="00A70EA1"/>
    <w:rsid w:val="00A72FFB"/>
    <w:rsid w:val="00A76858"/>
    <w:rsid w:val="00A80D2B"/>
    <w:rsid w:val="00A85E8A"/>
    <w:rsid w:val="00A86DB2"/>
    <w:rsid w:val="00A90A18"/>
    <w:rsid w:val="00A90CB1"/>
    <w:rsid w:val="00A916B8"/>
    <w:rsid w:val="00A97F34"/>
    <w:rsid w:val="00AA1726"/>
    <w:rsid w:val="00AA21F9"/>
    <w:rsid w:val="00AA2782"/>
    <w:rsid w:val="00AA28BF"/>
    <w:rsid w:val="00AA30EB"/>
    <w:rsid w:val="00AA34B5"/>
    <w:rsid w:val="00AA354D"/>
    <w:rsid w:val="00AA6FE7"/>
    <w:rsid w:val="00AA7B60"/>
    <w:rsid w:val="00AB0128"/>
    <w:rsid w:val="00AB7322"/>
    <w:rsid w:val="00AB7B40"/>
    <w:rsid w:val="00AC3FDB"/>
    <w:rsid w:val="00AC5E93"/>
    <w:rsid w:val="00AC7F2E"/>
    <w:rsid w:val="00AD2153"/>
    <w:rsid w:val="00AD4436"/>
    <w:rsid w:val="00AD57C9"/>
    <w:rsid w:val="00AD66B9"/>
    <w:rsid w:val="00AD6BF8"/>
    <w:rsid w:val="00AE1B7D"/>
    <w:rsid w:val="00AE3C29"/>
    <w:rsid w:val="00AE5DA5"/>
    <w:rsid w:val="00AE615B"/>
    <w:rsid w:val="00AE6BE8"/>
    <w:rsid w:val="00AE796A"/>
    <w:rsid w:val="00AE7CE2"/>
    <w:rsid w:val="00AF235C"/>
    <w:rsid w:val="00AF34FD"/>
    <w:rsid w:val="00AF4928"/>
    <w:rsid w:val="00AF5DBE"/>
    <w:rsid w:val="00AF636A"/>
    <w:rsid w:val="00AF6F49"/>
    <w:rsid w:val="00AF7A86"/>
    <w:rsid w:val="00B02FA6"/>
    <w:rsid w:val="00B0381C"/>
    <w:rsid w:val="00B057C3"/>
    <w:rsid w:val="00B10396"/>
    <w:rsid w:val="00B152B2"/>
    <w:rsid w:val="00B20B9D"/>
    <w:rsid w:val="00B30688"/>
    <w:rsid w:val="00B30AF7"/>
    <w:rsid w:val="00B5252C"/>
    <w:rsid w:val="00B55D5F"/>
    <w:rsid w:val="00B57AD1"/>
    <w:rsid w:val="00B61AD3"/>
    <w:rsid w:val="00B6274E"/>
    <w:rsid w:val="00B702A4"/>
    <w:rsid w:val="00B72C7F"/>
    <w:rsid w:val="00B755FD"/>
    <w:rsid w:val="00B77987"/>
    <w:rsid w:val="00B80E7B"/>
    <w:rsid w:val="00B818ED"/>
    <w:rsid w:val="00B853CC"/>
    <w:rsid w:val="00B8599E"/>
    <w:rsid w:val="00B86195"/>
    <w:rsid w:val="00B92713"/>
    <w:rsid w:val="00B97DF5"/>
    <w:rsid w:val="00B97DFF"/>
    <w:rsid w:val="00BA1393"/>
    <w:rsid w:val="00BA66DF"/>
    <w:rsid w:val="00BA674A"/>
    <w:rsid w:val="00BA6CBA"/>
    <w:rsid w:val="00BA70F7"/>
    <w:rsid w:val="00BB0129"/>
    <w:rsid w:val="00BB08C3"/>
    <w:rsid w:val="00BB08C8"/>
    <w:rsid w:val="00BB12D7"/>
    <w:rsid w:val="00BB366F"/>
    <w:rsid w:val="00BB6F59"/>
    <w:rsid w:val="00BB7EFD"/>
    <w:rsid w:val="00BC039C"/>
    <w:rsid w:val="00BC0DCC"/>
    <w:rsid w:val="00BC1C7C"/>
    <w:rsid w:val="00BC50DA"/>
    <w:rsid w:val="00BD0B6E"/>
    <w:rsid w:val="00BD4523"/>
    <w:rsid w:val="00BD47B2"/>
    <w:rsid w:val="00BD4E73"/>
    <w:rsid w:val="00BD6B7E"/>
    <w:rsid w:val="00BE1953"/>
    <w:rsid w:val="00BE5447"/>
    <w:rsid w:val="00BE70C0"/>
    <w:rsid w:val="00BF0D87"/>
    <w:rsid w:val="00BF3BF8"/>
    <w:rsid w:val="00BF3C17"/>
    <w:rsid w:val="00BF7A9E"/>
    <w:rsid w:val="00C0558F"/>
    <w:rsid w:val="00C055AF"/>
    <w:rsid w:val="00C05A48"/>
    <w:rsid w:val="00C07402"/>
    <w:rsid w:val="00C1037F"/>
    <w:rsid w:val="00C13730"/>
    <w:rsid w:val="00C14A68"/>
    <w:rsid w:val="00C168D8"/>
    <w:rsid w:val="00C17016"/>
    <w:rsid w:val="00C202ED"/>
    <w:rsid w:val="00C21A9A"/>
    <w:rsid w:val="00C25A5C"/>
    <w:rsid w:val="00C2607B"/>
    <w:rsid w:val="00C2670C"/>
    <w:rsid w:val="00C30905"/>
    <w:rsid w:val="00C334C0"/>
    <w:rsid w:val="00C41215"/>
    <w:rsid w:val="00C42BAE"/>
    <w:rsid w:val="00C4392E"/>
    <w:rsid w:val="00C46AB0"/>
    <w:rsid w:val="00C46CEB"/>
    <w:rsid w:val="00C47183"/>
    <w:rsid w:val="00C473AD"/>
    <w:rsid w:val="00C50E7A"/>
    <w:rsid w:val="00C51FBC"/>
    <w:rsid w:val="00C521E3"/>
    <w:rsid w:val="00C52A21"/>
    <w:rsid w:val="00C5569F"/>
    <w:rsid w:val="00C559A9"/>
    <w:rsid w:val="00C56630"/>
    <w:rsid w:val="00C569CB"/>
    <w:rsid w:val="00C71E83"/>
    <w:rsid w:val="00C73581"/>
    <w:rsid w:val="00C74685"/>
    <w:rsid w:val="00C77A7A"/>
    <w:rsid w:val="00C8044D"/>
    <w:rsid w:val="00C8148A"/>
    <w:rsid w:val="00C8177A"/>
    <w:rsid w:val="00C84ADE"/>
    <w:rsid w:val="00C87881"/>
    <w:rsid w:val="00C87E8E"/>
    <w:rsid w:val="00C92950"/>
    <w:rsid w:val="00C96A87"/>
    <w:rsid w:val="00C978AC"/>
    <w:rsid w:val="00CA0EA5"/>
    <w:rsid w:val="00CA115E"/>
    <w:rsid w:val="00CA58CE"/>
    <w:rsid w:val="00CA6BC1"/>
    <w:rsid w:val="00CB0099"/>
    <w:rsid w:val="00CB55A9"/>
    <w:rsid w:val="00CB5D4D"/>
    <w:rsid w:val="00CB7BA0"/>
    <w:rsid w:val="00CC1E86"/>
    <w:rsid w:val="00CC337E"/>
    <w:rsid w:val="00CC6949"/>
    <w:rsid w:val="00CC79BD"/>
    <w:rsid w:val="00CD0C81"/>
    <w:rsid w:val="00CD3C35"/>
    <w:rsid w:val="00CD6A27"/>
    <w:rsid w:val="00CE608B"/>
    <w:rsid w:val="00CE635C"/>
    <w:rsid w:val="00CE72D3"/>
    <w:rsid w:val="00D00D7E"/>
    <w:rsid w:val="00D01BC6"/>
    <w:rsid w:val="00D03A30"/>
    <w:rsid w:val="00D04434"/>
    <w:rsid w:val="00D14CFF"/>
    <w:rsid w:val="00D16560"/>
    <w:rsid w:val="00D16D9B"/>
    <w:rsid w:val="00D20978"/>
    <w:rsid w:val="00D20FA0"/>
    <w:rsid w:val="00D31A14"/>
    <w:rsid w:val="00D333F6"/>
    <w:rsid w:val="00D351D7"/>
    <w:rsid w:val="00D43F4D"/>
    <w:rsid w:val="00D443B5"/>
    <w:rsid w:val="00D50EC0"/>
    <w:rsid w:val="00D528A7"/>
    <w:rsid w:val="00D52CA8"/>
    <w:rsid w:val="00D54DC7"/>
    <w:rsid w:val="00D562D0"/>
    <w:rsid w:val="00D5640E"/>
    <w:rsid w:val="00D57A87"/>
    <w:rsid w:val="00D57AD0"/>
    <w:rsid w:val="00D6257A"/>
    <w:rsid w:val="00D62D32"/>
    <w:rsid w:val="00D651A2"/>
    <w:rsid w:val="00D66721"/>
    <w:rsid w:val="00D8030D"/>
    <w:rsid w:val="00D80971"/>
    <w:rsid w:val="00D83C7F"/>
    <w:rsid w:val="00D84573"/>
    <w:rsid w:val="00D847CA"/>
    <w:rsid w:val="00D86615"/>
    <w:rsid w:val="00D93FC8"/>
    <w:rsid w:val="00D97F7E"/>
    <w:rsid w:val="00DA442B"/>
    <w:rsid w:val="00DA5301"/>
    <w:rsid w:val="00DA6C3F"/>
    <w:rsid w:val="00DA7235"/>
    <w:rsid w:val="00DC010A"/>
    <w:rsid w:val="00DC4F0A"/>
    <w:rsid w:val="00DD1637"/>
    <w:rsid w:val="00DD21B3"/>
    <w:rsid w:val="00DD282A"/>
    <w:rsid w:val="00DD4AA0"/>
    <w:rsid w:val="00DD5D94"/>
    <w:rsid w:val="00DE3A7D"/>
    <w:rsid w:val="00DE5E74"/>
    <w:rsid w:val="00DE6BEF"/>
    <w:rsid w:val="00DE6DA4"/>
    <w:rsid w:val="00DF2131"/>
    <w:rsid w:val="00DF3CF7"/>
    <w:rsid w:val="00DF5ACB"/>
    <w:rsid w:val="00E01BFC"/>
    <w:rsid w:val="00E043E7"/>
    <w:rsid w:val="00E1368A"/>
    <w:rsid w:val="00E175BD"/>
    <w:rsid w:val="00E212F2"/>
    <w:rsid w:val="00E252A7"/>
    <w:rsid w:val="00E263FF"/>
    <w:rsid w:val="00E2654F"/>
    <w:rsid w:val="00E301BF"/>
    <w:rsid w:val="00E324E5"/>
    <w:rsid w:val="00E33DDC"/>
    <w:rsid w:val="00E352D0"/>
    <w:rsid w:val="00E36D43"/>
    <w:rsid w:val="00E5185B"/>
    <w:rsid w:val="00E51EAC"/>
    <w:rsid w:val="00E6259E"/>
    <w:rsid w:val="00E67C0D"/>
    <w:rsid w:val="00E71CA4"/>
    <w:rsid w:val="00E7252F"/>
    <w:rsid w:val="00E7429A"/>
    <w:rsid w:val="00E774B6"/>
    <w:rsid w:val="00E818E5"/>
    <w:rsid w:val="00E82329"/>
    <w:rsid w:val="00E83834"/>
    <w:rsid w:val="00E91BCE"/>
    <w:rsid w:val="00E97FD8"/>
    <w:rsid w:val="00EA1A41"/>
    <w:rsid w:val="00EA5820"/>
    <w:rsid w:val="00EB1A0B"/>
    <w:rsid w:val="00EB4571"/>
    <w:rsid w:val="00EB668E"/>
    <w:rsid w:val="00EB6857"/>
    <w:rsid w:val="00EB706E"/>
    <w:rsid w:val="00EC05BF"/>
    <w:rsid w:val="00EC1BFB"/>
    <w:rsid w:val="00EC4F73"/>
    <w:rsid w:val="00EC50BF"/>
    <w:rsid w:val="00EC5D21"/>
    <w:rsid w:val="00ED787D"/>
    <w:rsid w:val="00EE0D03"/>
    <w:rsid w:val="00EE5945"/>
    <w:rsid w:val="00EF1538"/>
    <w:rsid w:val="00EF358B"/>
    <w:rsid w:val="00EF60BF"/>
    <w:rsid w:val="00EF63B6"/>
    <w:rsid w:val="00F019EB"/>
    <w:rsid w:val="00F0767A"/>
    <w:rsid w:val="00F10929"/>
    <w:rsid w:val="00F1165D"/>
    <w:rsid w:val="00F17726"/>
    <w:rsid w:val="00F17B00"/>
    <w:rsid w:val="00F225E5"/>
    <w:rsid w:val="00F23646"/>
    <w:rsid w:val="00F23AA4"/>
    <w:rsid w:val="00F24BD2"/>
    <w:rsid w:val="00F24CFB"/>
    <w:rsid w:val="00F337E7"/>
    <w:rsid w:val="00F379E8"/>
    <w:rsid w:val="00F469E4"/>
    <w:rsid w:val="00F46D04"/>
    <w:rsid w:val="00F510D8"/>
    <w:rsid w:val="00F525E8"/>
    <w:rsid w:val="00F53E64"/>
    <w:rsid w:val="00F60570"/>
    <w:rsid w:val="00F62DE1"/>
    <w:rsid w:val="00F64F52"/>
    <w:rsid w:val="00F6705C"/>
    <w:rsid w:val="00F725B2"/>
    <w:rsid w:val="00F75BE2"/>
    <w:rsid w:val="00F8021D"/>
    <w:rsid w:val="00F80313"/>
    <w:rsid w:val="00F8377F"/>
    <w:rsid w:val="00F8656A"/>
    <w:rsid w:val="00F87098"/>
    <w:rsid w:val="00F87EA4"/>
    <w:rsid w:val="00F91371"/>
    <w:rsid w:val="00F91B5E"/>
    <w:rsid w:val="00F923EF"/>
    <w:rsid w:val="00F92939"/>
    <w:rsid w:val="00F92E6B"/>
    <w:rsid w:val="00F933DF"/>
    <w:rsid w:val="00F947F7"/>
    <w:rsid w:val="00F970B6"/>
    <w:rsid w:val="00FA5928"/>
    <w:rsid w:val="00FA7B1B"/>
    <w:rsid w:val="00FA7FE1"/>
    <w:rsid w:val="00FB35D7"/>
    <w:rsid w:val="00FB600C"/>
    <w:rsid w:val="00FB611E"/>
    <w:rsid w:val="00FB65C6"/>
    <w:rsid w:val="00FC5726"/>
    <w:rsid w:val="00FC7FC8"/>
    <w:rsid w:val="00FD7DB8"/>
    <w:rsid w:val="00FE008C"/>
    <w:rsid w:val="00FE3D66"/>
    <w:rsid w:val="00FE3DB8"/>
    <w:rsid w:val="00FE41A5"/>
    <w:rsid w:val="00FE4C24"/>
    <w:rsid w:val="00FF0D82"/>
    <w:rsid w:val="00FF4BAE"/>
    <w:rsid w:val="00FF61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54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881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815AB"/>
    <w:rPr>
      <w:color w:val="0000FF"/>
      <w:u w:val="single"/>
    </w:rPr>
  </w:style>
  <w:style w:type="character" w:customStyle="1" w:styleId="longtext1">
    <w:name w:val="long_text1"/>
    <w:rsid w:val="008436FA"/>
    <w:rPr>
      <w:sz w:val="13"/>
      <w:szCs w:val="13"/>
    </w:rPr>
  </w:style>
  <w:style w:type="paragraph" w:styleId="Textodenotaderodap">
    <w:name w:val="footnote text"/>
    <w:basedOn w:val="Normal"/>
    <w:link w:val="TextodenotaderodapChar"/>
    <w:uiPriority w:val="99"/>
    <w:unhideWhenUsed/>
    <w:rsid w:val="00085614"/>
    <w:rPr>
      <w:rFonts w:ascii="Calibri" w:hAnsi="Calibri"/>
      <w:sz w:val="20"/>
      <w:szCs w:val="20"/>
      <w:lang w:val="x-none" w:eastAsia="x-none"/>
    </w:rPr>
  </w:style>
  <w:style w:type="character" w:customStyle="1" w:styleId="TextodenotaderodapChar">
    <w:name w:val="Texto de nota de rodapé Char"/>
    <w:link w:val="Textodenotaderodap"/>
    <w:uiPriority w:val="99"/>
    <w:rsid w:val="00085614"/>
    <w:rPr>
      <w:rFonts w:ascii="Calibri" w:eastAsia="Times New Roman" w:hAnsi="Calibri" w:cs="Times New Roman"/>
    </w:rPr>
  </w:style>
  <w:style w:type="character" w:styleId="Refdenotaderodap">
    <w:name w:val="footnote reference"/>
    <w:uiPriority w:val="99"/>
    <w:unhideWhenUsed/>
    <w:rsid w:val="00085614"/>
    <w:rPr>
      <w:vertAlign w:val="superscript"/>
    </w:rPr>
  </w:style>
  <w:style w:type="character" w:styleId="Nmerodelinha">
    <w:name w:val="line number"/>
    <w:basedOn w:val="Fontepargpadro"/>
    <w:rsid w:val="000E55A9"/>
  </w:style>
  <w:style w:type="paragraph" w:customStyle="1" w:styleId="Default">
    <w:name w:val="Default"/>
    <w:rsid w:val="00D16D9B"/>
    <w:pPr>
      <w:autoSpaceDE w:val="0"/>
      <w:autoSpaceDN w:val="0"/>
      <w:adjustRightInd w:val="0"/>
    </w:pPr>
    <w:rPr>
      <w:color w:val="000000"/>
      <w:sz w:val="24"/>
      <w:szCs w:val="24"/>
    </w:rPr>
  </w:style>
  <w:style w:type="paragraph" w:customStyle="1" w:styleId="Text">
    <w:name w:val="Text"/>
    <w:basedOn w:val="Normal"/>
    <w:rsid w:val="00D16D9B"/>
    <w:pPr>
      <w:widowControl w:val="0"/>
      <w:autoSpaceDE w:val="0"/>
      <w:autoSpaceDN w:val="0"/>
      <w:spacing w:line="252" w:lineRule="auto"/>
      <w:ind w:firstLine="202"/>
      <w:jc w:val="both"/>
    </w:pPr>
    <w:rPr>
      <w:sz w:val="20"/>
      <w:szCs w:val="20"/>
      <w:lang w:val="en-US" w:eastAsia="en-US"/>
    </w:rPr>
  </w:style>
  <w:style w:type="character" w:customStyle="1" w:styleId="longtext">
    <w:name w:val="long_text"/>
    <w:basedOn w:val="Fontepargpadro"/>
    <w:rsid w:val="00D16D9B"/>
  </w:style>
  <w:style w:type="paragraph" w:styleId="Cabealho">
    <w:name w:val="header"/>
    <w:basedOn w:val="Normal"/>
    <w:link w:val="CabealhoChar"/>
    <w:rsid w:val="00804BEC"/>
    <w:pPr>
      <w:tabs>
        <w:tab w:val="center" w:pos="4252"/>
        <w:tab w:val="right" w:pos="8504"/>
      </w:tabs>
    </w:pPr>
    <w:rPr>
      <w:lang w:val="x-none" w:eastAsia="x-none"/>
    </w:rPr>
  </w:style>
  <w:style w:type="character" w:customStyle="1" w:styleId="CabealhoChar">
    <w:name w:val="Cabeçalho Char"/>
    <w:link w:val="Cabealho"/>
    <w:rsid w:val="00804BEC"/>
    <w:rPr>
      <w:sz w:val="24"/>
      <w:szCs w:val="24"/>
    </w:rPr>
  </w:style>
  <w:style w:type="paragraph" w:styleId="Rodap">
    <w:name w:val="footer"/>
    <w:basedOn w:val="Normal"/>
    <w:link w:val="RodapChar"/>
    <w:uiPriority w:val="99"/>
    <w:rsid w:val="00804BEC"/>
    <w:pPr>
      <w:tabs>
        <w:tab w:val="center" w:pos="4252"/>
        <w:tab w:val="right" w:pos="8504"/>
      </w:tabs>
    </w:pPr>
    <w:rPr>
      <w:lang w:val="x-none" w:eastAsia="x-none"/>
    </w:rPr>
  </w:style>
  <w:style w:type="character" w:customStyle="1" w:styleId="RodapChar">
    <w:name w:val="Rodapé Char"/>
    <w:link w:val="Rodap"/>
    <w:uiPriority w:val="99"/>
    <w:rsid w:val="00804BEC"/>
    <w:rPr>
      <w:sz w:val="24"/>
      <w:szCs w:val="24"/>
    </w:rPr>
  </w:style>
  <w:style w:type="character" w:customStyle="1" w:styleId="apple-converted-space">
    <w:name w:val="apple-converted-space"/>
    <w:rsid w:val="00075C88"/>
  </w:style>
  <w:style w:type="paragraph" w:customStyle="1" w:styleId="WW-Padro">
    <w:name w:val="WW-Padrão"/>
    <w:uiPriority w:val="99"/>
    <w:rsid w:val="00CD0C81"/>
    <w:pPr>
      <w:tabs>
        <w:tab w:val="left" w:pos="708"/>
      </w:tabs>
      <w:suppressAutoHyphens/>
      <w:spacing w:after="200" w:line="276" w:lineRule="auto"/>
    </w:pPr>
    <w:rPr>
      <w:rFonts w:ascii="Calibri" w:eastAsia="Calibri" w:hAnsi="Calibri" w:cs="Calibri"/>
      <w:sz w:val="22"/>
      <w:szCs w:val="22"/>
      <w:lang w:eastAsia="zh-CN"/>
    </w:rPr>
  </w:style>
  <w:style w:type="character" w:customStyle="1" w:styleId="reference-text">
    <w:name w:val="reference-text"/>
    <w:rsid w:val="005623AD"/>
  </w:style>
  <w:style w:type="character" w:styleId="Refdecomentrio">
    <w:name w:val="annotation reference"/>
    <w:rsid w:val="004A41F7"/>
    <w:rPr>
      <w:sz w:val="16"/>
      <w:szCs w:val="16"/>
    </w:rPr>
  </w:style>
  <w:style w:type="paragraph" w:styleId="Textodecomentrio">
    <w:name w:val="annotation text"/>
    <w:basedOn w:val="Normal"/>
    <w:link w:val="TextodecomentrioChar"/>
    <w:rsid w:val="004A41F7"/>
    <w:rPr>
      <w:sz w:val="20"/>
      <w:szCs w:val="20"/>
    </w:rPr>
  </w:style>
  <w:style w:type="character" w:customStyle="1" w:styleId="TextodecomentrioChar">
    <w:name w:val="Texto de comentário Char"/>
    <w:basedOn w:val="Fontepargpadro"/>
    <w:link w:val="Textodecomentrio"/>
    <w:rsid w:val="004A41F7"/>
  </w:style>
  <w:style w:type="paragraph" w:styleId="Assuntodocomentrio">
    <w:name w:val="annotation subject"/>
    <w:basedOn w:val="Textodecomentrio"/>
    <w:next w:val="Textodecomentrio"/>
    <w:link w:val="AssuntodocomentrioChar"/>
    <w:rsid w:val="004A41F7"/>
    <w:rPr>
      <w:b/>
      <w:bCs/>
    </w:rPr>
  </w:style>
  <w:style w:type="character" w:customStyle="1" w:styleId="AssuntodocomentrioChar">
    <w:name w:val="Assunto do comentário Char"/>
    <w:link w:val="Assuntodocomentrio"/>
    <w:rsid w:val="004A41F7"/>
    <w:rPr>
      <w:b/>
      <w:bCs/>
    </w:rPr>
  </w:style>
  <w:style w:type="paragraph" w:styleId="Textodebalo">
    <w:name w:val="Balloon Text"/>
    <w:basedOn w:val="Normal"/>
    <w:link w:val="TextodebaloChar"/>
    <w:rsid w:val="004A41F7"/>
    <w:rPr>
      <w:rFonts w:ascii="Tahoma" w:hAnsi="Tahoma" w:cs="Tahoma"/>
      <w:sz w:val="16"/>
      <w:szCs w:val="16"/>
    </w:rPr>
  </w:style>
  <w:style w:type="character" w:customStyle="1" w:styleId="TextodebaloChar">
    <w:name w:val="Texto de balão Char"/>
    <w:link w:val="Textodebalo"/>
    <w:rsid w:val="004A41F7"/>
    <w:rPr>
      <w:rFonts w:ascii="Tahoma" w:hAnsi="Tahoma" w:cs="Tahoma"/>
      <w:sz w:val="16"/>
      <w:szCs w:val="16"/>
    </w:rPr>
  </w:style>
  <w:style w:type="paragraph" w:styleId="Pr-formataoHTML">
    <w:name w:val="HTML Preformatted"/>
    <w:basedOn w:val="Normal"/>
    <w:link w:val="Pr-formataoHTMLChar"/>
    <w:uiPriority w:val="99"/>
    <w:unhideWhenUsed/>
    <w:rsid w:val="009C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9C732A"/>
    <w:rPr>
      <w:rFonts w:ascii="Courier New" w:hAnsi="Courier New" w:cs="Courier New"/>
    </w:rPr>
  </w:style>
  <w:style w:type="character" w:styleId="nfase">
    <w:name w:val="Emphasis"/>
    <w:uiPriority w:val="20"/>
    <w:qFormat/>
    <w:rsid w:val="0017215D"/>
    <w:rPr>
      <w:i/>
      <w:iCs/>
    </w:rPr>
  </w:style>
  <w:style w:type="character" w:styleId="TextodoEspaoReservado">
    <w:name w:val="Placeholder Text"/>
    <w:basedOn w:val="Fontepargpadro"/>
    <w:uiPriority w:val="99"/>
    <w:semiHidden/>
    <w:rsid w:val="001A1079"/>
    <w:rPr>
      <w:color w:val="808080"/>
    </w:rPr>
  </w:style>
  <w:style w:type="paragraph" w:styleId="NormalWeb">
    <w:name w:val="Normal (Web)"/>
    <w:basedOn w:val="Normal"/>
    <w:uiPriority w:val="99"/>
    <w:unhideWhenUsed/>
    <w:rsid w:val="006C0BD0"/>
    <w:pPr>
      <w:spacing w:before="100" w:beforeAutospacing="1" w:after="100" w:afterAutospacing="1"/>
    </w:pPr>
  </w:style>
  <w:style w:type="paragraph" w:styleId="Legenda">
    <w:name w:val="caption"/>
    <w:basedOn w:val="Normal"/>
    <w:next w:val="Normal"/>
    <w:unhideWhenUsed/>
    <w:qFormat/>
    <w:rsid w:val="00DD5D94"/>
    <w:pPr>
      <w:spacing w:after="200"/>
    </w:pPr>
    <w:rPr>
      <w:b/>
      <w:bCs/>
      <w:color w:val="4F81BD" w:themeColor="accent1"/>
      <w:sz w:val="18"/>
      <w:szCs w:val="18"/>
    </w:rPr>
  </w:style>
  <w:style w:type="paragraph" w:customStyle="1" w:styleId="Compact">
    <w:name w:val="Compact"/>
    <w:basedOn w:val="Corpodetexto"/>
    <w:qFormat/>
    <w:rsid w:val="002159D1"/>
    <w:pPr>
      <w:spacing w:after="0" w:line="276" w:lineRule="auto"/>
      <w:textAlignment w:val="center"/>
    </w:pPr>
    <w:rPr>
      <w:rFonts w:eastAsiaTheme="minorHAnsi" w:cstheme="minorBidi"/>
      <w:color w:val="000000"/>
      <w:sz w:val="20"/>
      <w:lang w:val="en-US" w:eastAsia="en-US"/>
    </w:rPr>
  </w:style>
  <w:style w:type="paragraph" w:customStyle="1" w:styleId="TableCaption">
    <w:name w:val="Table Caption"/>
    <w:basedOn w:val="Legenda"/>
    <w:qFormat/>
    <w:rsid w:val="002159D1"/>
    <w:pPr>
      <w:keepNext/>
      <w:spacing w:after="120"/>
    </w:pPr>
    <w:rPr>
      <w:rFonts w:asciiTheme="minorHAnsi" w:eastAsiaTheme="minorHAnsi" w:hAnsiTheme="minorHAnsi" w:cstheme="minorBidi"/>
      <w:b w:val="0"/>
      <w:bCs w:val="0"/>
      <w:i/>
      <w:color w:val="00000A"/>
      <w:sz w:val="24"/>
      <w:szCs w:val="24"/>
      <w:lang w:val="en-US" w:eastAsia="en-US"/>
    </w:rPr>
  </w:style>
  <w:style w:type="paragraph" w:styleId="Corpodetexto">
    <w:name w:val="Body Text"/>
    <w:basedOn w:val="Normal"/>
    <w:link w:val="CorpodetextoChar"/>
    <w:unhideWhenUsed/>
    <w:rsid w:val="002159D1"/>
    <w:pPr>
      <w:spacing w:after="120"/>
    </w:pPr>
  </w:style>
  <w:style w:type="character" w:customStyle="1" w:styleId="CorpodetextoChar">
    <w:name w:val="Corpo de texto Char"/>
    <w:basedOn w:val="Fontepargpadro"/>
    <w:link w:val="Corpodetexto"/>
    <w:rsid w:val="002159D1"/>
    <w:rPr>
      <w:sz w:val="24"/>
      <w:szCs w:val="24"/>
    </w:rPr>
  </w:style>
  <w:style w:type="character" w:customStyle="1" w:styleId="InternetLink">
    <w:name w:val="Internet Link"/>
    <w:basedOn w:val="Fontepargpadro"/>
    <w:rsid w:val="008C323E"/>
    <w:rPr>
      <w:color w:val="4F81BD" w:themeColor="accent1"/>
    </w:rPr>
  </w:style>
  <w:style w:type="paragraph" w:styleId="Bibliografia">
    <w:name w:val="Bibliography"/>
    <w:basedOn w:val="Normal"/>
    <w:qFormat/>
    <w:rsid w:val="008C323E"/>
    <w:pPr>
      <w:spacing w:after="200"/>
    </w:pPr>
    <w:rPr>
      <w:rFonts w:asciiTheme="minorHAnsi" w:eastAsiaTheme="minorHAnsi" w:hAnsiTheme="minorHAnsi" w:cstheme="minorBidi"/>
      <w:color w:val="00000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70583">
      <w:bodyDiv w:val="1"/>
      <w:marLeft w:val="0"/>
      <w:marRight w:val="0"/>
      <w:marTop w:val="0"/>
      <w:marBottom w:val="0"/>
      <w:divBdr>
        <w:top w:val="none" w:sz="0" w:space="0" w:color="auto"/>
        <w:left w:val="none" w:sz="0" w:space="0" w:color="auto"/>
        <w:bottom w:val="none" w:sz="0" w:space="0" w:color="auto"/>
        <w:right w:val="none" w:sz="0" w:space="0" w:color="auto"/>
      </w:divBdr>
    </w:div>
    <w:div w:id="131561492">
      <w:bodyDiv w:val="1"/>
      <w:marLeft w:val="0"/>
      <w:marRight w:val="0"/>
      <w:marTop w:val="0"/>
      <w:marBottom w:val="0"/>
      <w:divBdr>
        <w:top w:val="none" w:sz="0" w:space="0" w:color="auto"/>
        <w:left w:val="none" w:sz="0" w:space="0" w:color="auto"/>
        <w:bottom w:val="none" w:sz="0" w:space="0" w:color="auto"/>
        <w:right w:val="none" w:sz="0" w:space="0" w:color="auto"/>
      </w:divBdr>
      <w:divsChild>
        <w:div w:id="472526391">
          <w:marLeft w:val="0"/>
          <w:marRight w:val="0"/>
          <w:marTop w:val="0"/>
          <w:marBottom w:val="0"/>
          <w:divBdr>
            <w:top w:val="none" w:sz="0" w:space="0" w:color="auto"/>
            <w:left w:val="none" w:sz="0" w:space="0" w:color="auto"/>
            <w:bottom w:val="none" w:sz="0" w:space="0" w:color="auto"/>
            <w:right w:val="none" w:sz="0" w:space="0" w:color="auto"/>
          </w:divBdr>
        </w:div>
        <w:div w:id="1043989781">
          <w:marLeft w:val="0"/>
          <w:marRight w:val="0"/>
          <w:marTop w:val="0"/>
          <w:marBottom w:val="0"/>
          <w:divBdr>
            <w:top w:val="none" w:sz="0" w:space="0" w:color="auto"/>
            <w:left w:val="none" w:sz="0" w:space="0" w:color="auto"/>
            <w:bottom w:val="none" w:sz="0" w:space="0" w:color="auto"/>
            <w:right w:val="none" w:sz="0" w:space="0" w:color="auto"/>
          </w:divBdr>
        </w:div>
        <w:div w:id="1190606612">
          <w:marLeft w:val="0"/>
          <w:marRight w:val="0"/>
          <w:marTop w:val="0"/>
          <w:marBottom w:val="0"/>
          <w:divBdr>
            <w:top w:val="none" w:sz="0" w:space="0" w:color="auto"/>
            <w:left w:val="none" w:sz="0" w:space="0" w:color="auto"/>
            <w:bottom w:val="none" w:sz="0" w:space="0" w:color="auto"/>
            <w:right w:val="none" w:sz="0" w:space="0" w:color="auto"/>
          </w:divBdr>
        </w:div>
        <w:div w:id="1220363387">
          <w:marLeft w:val="0"/>
          <w:marRight w:val="0"/>
          <w:marTop w:val="0"/>
          <w:marBottom w:val="0"/>
          <w:divBdr>
            <w:top w:val="none" w:sz="0" w:space="0" w:color="auto"/>
            <w:left w:val="none" w:sz="0" w:space="0" w:color="auto"/>
            <w:bottom w:val="none" w:sz="0" w:space="0" w:color="auto"/>
            <w:right w:val="none" w:sz="0" w:space="0" w:color="auto"/>
          </w:divBdr>
        </w:div>
        <w:div w:id="1259825895">
          <w:marLeft w:val="0"/>
          <w:marRight w:val="0"/>
          <w:marTop w:val="0"/>
          <w:marBottom w:val="0"/>
          <w:divBdr>
            <w:top w:val="none" w:sz="0" w:space="0" w:color="auto"/>
            <w:left w:val="none" w:sz="0" w:space="0" w:color="auto"/>
            <w:bottom w:val="none" w:sz="0" w:space="0" w:color="auto"/>
            <w:right w:val="none" w:sz="0" w:space="0" w:color="auto"/>
          </w:divBdr>
        </w:div>
        <w:div w:id="1553074857">
          <w:marLeft w:val="0"/>
          <w:marRight w:val="0"/>
          <w:marTop w:val="0"/>
          <w:marBottom w:val="0"/>
          <w:divBdr>
            <w:top w:val="none" w:sz="0" w:space="0" w:color="auto"/>
            <w:left w:val="none" w:sz="0" w:space="0" w:color="auto"/>
            <w:bottom w:val="none" w:sz="0" w:space="0" w:color="auto"/>
            <w:right w:val="none" w:sz="0" w:space="0" w:color="auto"/>
          </w:divBdr>
        </w:div>
        <w:div w:id="1878270176">
          <w:marLeft w:val="0"/>
          <w:marRight w:val="0"/>
          <w:marTop w:val="0"/>
          <w:marBottom w:val="0"/>
          <w:divBdr>
            <w:top w:val="none" w:sz="0" w:space="0" w:color="auto"/>
            <w:left w:val="none" w:sz="0" w:space="0" w:color="auto"/>
            <w:bottom w:val="none" w:sz="0" w:space="0" w:color="auto"/>
            <w:right w:val="none" w:sz="0" w:space="0" w:color="auto"/>
          </w:divBdr>
        </w:div>
        <w:div w:id="1906454750">
          <w:marLeft w:val="0"/>
          <w:marRight w:val="0"/>
          <w:marTop w:val="0"/>
          <w:marBottom w:val="0"/>
          <w:divBdr>
            <w:top w:val="none" w:sz="0" w:space="0" w:color="auto"/>
            <w:left w:val="none" w:sz="0" w:space="0" w:color="auto"/>
            <w:bottom w:val="none" w:sz="0" w:space="0" w:color="auto"/>
            <w:right w:val="none" w:sz="0" w:space="0" w:color="auto"/>
          </w:divBdr>
        </w:div>
      </w:divsChild>
    </w:div>
    <w:div w:id="277764638">
      <w:bodyDiv w:val="1"/>
      <w:marLeft w:val="0"/>
      <w:marRight w:val="0"/>
      <w:marTop w:val="0"/>
      <w:marBottom w:val="0"/>
      <w:divBdr>
        <w:top w:val="none" w:sz="0" w:space="0" w:color="auto"/>
        <w:left w:val="none" w:sz="0" w:space="0" w:color="auto"/>
        <w:bottom w:val="none" w:sz="0" w:space="0" w:color="auto"/>
        <w:right w:val="none" w:sz="0" w:space="0" w:color="auto"/>
      </w:divBdr>
      <w:divsChild>
        <w:div w:id="1039746517">
          <w:marLeft w:val="0"/>
          <w:marRight w:val="0"/>
          <w:marTop w:val="0"/>
          <w:marBottom w:val="0"/>
          <w:divBdr>
            <w:top w:val="none" w:sz="0" w:space="0" w:color="auto"/>
            <w:left w:val="none" w:sz="0" w:space="0" w:color="auto"/>
            <w:bottom w:val="none" w:sz="0" w:space="0" w:color="auto"/>
            <w:right w:val="none" w:sz="0" w:space="0" w:color="auto"/>
          </w:divBdr>
          <w:divsChild>
            <w:div w:id="1551188474">
              <w:marLeft w:val="60"/>
              <w:marRight w:val="0"/>
              <w:marTop w:val="0"/>
              <w:marBottom w:val="0"/>
              <w:divBdr>
                <w:top w:val="none" w:sz="0" w:space="0" w:color="auto"/>
                <w:left w:val="none" w:sz="0" w:space="0" w:color="auto"/>
                <w:bottom w:val="none" w:sz="0" w:space="0" w:color="auto"/>
                <w:right w:val="none" w:sz="0" w:space="0" w:color="auto"/>
              </w:divBdr>
              <w:divsChild>
                <w:div w:id="1764717582">
                  <w:marLeft w:val="0"/>
                  <w:marRight w:val="0"/>
                  <w:marTop w:val="0"/>
                  <w:marBottom w:val="0"/>
                  <w:divBdr>
                    <w:top w:val="none" w:sz="0" w:space="0" w:color="auto"/>
                    <w:left w:val="none" w:sz="0" w:space="0" w:color="auto"/>
                    <w:bottom w:val="none" w:sz="0" w:space="0" w:color="auto"/>
                    <w:right w:val="none" w:sz="0" w:space="0" w:color="auto"/>
                  </w:divBdr>
                  <w:divsChild>
                    <w:div w:id="1844465442">
                      <w:marLeft w:val="0"/>
                      <w:marRight w:val="0"/>
                      <w:marTop w:val="0"/>
                      <w:marBottom w:val="120"/>
                      <w:divBdr>
                        <w:top w:val="single" w:sz="6" w:space="0" w:color="F5F5F5"/>
                        <w:left w:val="single" w:sz="6" w:space="0" w:color="F5F5F5"/>
                        <w:bottom w:val="single" w:sz="6" w:space="0" w:color="F5F5F5"/>
                        <w:right w:val="single" w:sz="6" w:space="0" w:color="F5F5F5"/>
                      </w:divBdr>
                      <w:divsChild>
                        <w:div w:id="1608350661">
                          <w:marLeft w:val="0"/>
                          <w:marRight w:val="0"/>
                          <w:marTop w:val="0"/>
                          <w:marBottom w:val="0"/>
                          <w:divBdr>
                            <w:top w:val="none" w:sz="0" w:space="0" w:color="auto"/>
                            <w:left w:val="none" w:sz="0" w:space="0" w:color="auto"/>
                            <w:bottom w:val="none" w:sz="0" w:space="0" w:color="auto"/>
                            <w:right w:val="none" w:sz="0" w:space="0" w:color="auto"/>
                          </w:divBdr>
                          <w:divsChild>
                            <w:div w:id="8529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012895">
          <w:marLeft w:val="0"/>
          <w:marRight w:val="0"/>
          <w:marTop w:val="0"/>
          <w:marBottom w:val="0"/>
          <w:divBdr>
            <w:top w:val="none" w:sz="0" w:space="0" w:color="auto"/>
            <w:left w:val="none" w:sz="0" w:space="0" w:color="auto"/>
            <w:bottom w:val="none" w:sz="0" w:space="0" w:color="auto"/>
            <w:right w:val="none" w:sz="0" w:space="0" w:color="auto"/>
          </w:divBdr>
          <w:divsChild>
            <w:div w:id="1549880911">
              <w:marLeft w:val="0"/>
              <w:marRight w:val="60"/>
              <w:marTop w:val="0"/>
              <w:marBottom w:val="0"/>
              <w:divBdr>
                <w:top w:val="none" w:sz="0" w:space="0" w:color="auto"/>
                <w:left w:val="none" w:sz="0" w:space="0" w:color="auto"/>
                <w:bottom w:val="none" w:sz="0" w:space="0" w:color="auto"/>
                <w:right w:val="none" w:sz="0" w:space="0" w:color="auto"/>
              </w:divBdr>
              <w:divsChild>
                <w:div w:id="349260898">
                  <w:marLeft w:val="0"/>
                  <w:marRight w:val="0"/>
                  <w:marTop w:val="0"/>
                  <w:marBottom w:val="120"/>
                  <w:divBdr>
                    <w:top w:val="single" w:sz="6" w:space="0" w:color="C0C0C0"/>
                    <w:left w:val="single" w:sz="6" w:space="0" w:color="D9D9D9"/>
                    <w:bottom w:val="single" w:sz="6" w:space="0" w:color="D9D9D9"/>
                    <w:right w:val="single" w:sz="6" w:space="0" w:color="D9D9D9"/>
                  </w:divBdr>
                  <w:divsChild>
                    <w:div w:id="496455659">
                      <w:marLeft w:val="0"/>
                      <w:marRight w:val="0"/>
                      <w:marTop w:val="0"/>
                      <w:marBottom w:val="0"/>
                      <w:divBdr>
                        <w:top w:val="none" w:sz="0" w:space="0" w:color="auto"/>
                        <w:left w:val="none" w:sz="0" w:space="0" w:color="auto"/>
                        <w:bottom w:val="none" w:sz="0" w:space="0" w:color="auto"/>
                        <w:right w:val="none" w:sz="0" w:space="0" w:color="auto"/>
                      </w:divBdr>
                    </w:div>
                    <w:div w:id="7580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283817">
      <w:bodyDiv w:val="1"/>
      <w:marLeft w:val="0"/>
      <w:marRight w:val="0"/>
      <w:marTop w:val="0"/>
      <w:marBottom w:val="0"/>
      <w:divBdr>
        <w:top w:val="none" w:sz="0" w:space="0" w:color="auto"/>
        <w:left w:val="none" w:sz="0" w:space="0" w:color="auto"/>
        <w:bottom w:val="none" w:sz="0" w:space="0" w:color="auto"/>
        <w:right w:val="none" w:sz="0" w:space="0" w:color="auto"/>
      </w:divBdr>
    </w:div>
    <w:div w:id="410200214">
      <w:bodyDiv w:val="1"/>
      <w:marLeft w:val="0"/>
      <w:marRight w:val="0"/>
      <w:marTop w:val="0"/>
      <w:marBottom w:val="0"/>
      <w:divBdr>
        <w:top w:val="none" w:sz="0" w:space="0" w:color="auto"/>
        <w:left w:val="none" w:sz="0" w:space="0" w:color="auto"/>
        <w:bottom w:val="none" w:sz="0" w:space="0" w:color="auto"/>
        <w:right w:val="none" w:sz="0" w:space="0" w:color="auto"/>
      </w:divBdr>
    </w:div>
    <w:div w:id="432750712">
      <w:bodyDiv w:val="1"/>
      <w:marLeft w:val="0"/>
      <w:marRight w:val="0"/>
      <w:marTop w:val="0"/>
      <w:marBottom w:val="0"/>
      <w:divBdr>
        <w:top w:val="none" w:sz="0" w:space="0" w:color="auto"/>
        <w:left w:val="none" w:sz="0" w:space="0" w:color="auto"/>
        <w:bottom w:val="none" w:sz="0" w:space="0" w:color="auto"/>
        <w:right w:val="none" w:sz="0" w:space="0" w:color="auto"/>
      </w:divBdr>
    </w:div>
    <w:div w:id="1070347163">
      <w:bodyDiv w:val="1"/>
      <w:marLeft w:val="0"/>
      <w:marRight w:val="0"/>
      <w:marTop w:val="0"/>
      <w:marBottom w:val="0"/>
      <w:divBdr>
        <w:top w:val="none" w:sz="0" w:space="0" w:color="auto"/>
        <w:left w:val="none" w:sz="0" w:space="0" w:color="auto"/>
        <w:bottom w:val="none" w:sz="0" w:space="0" w:color="auto"/>
        <w:right w:val="none" w:sz="0" w:space="0" w:color="auto"/>
      </w:divBdr>
    </w:div>
    <w:div w:id="1261137191">
      <w:bodyDiv w:val="1"/>
      <w:marLeft w:val="0"/>
      <w:marRight w:val="0"/>
      <w:marTop w:val="0"/>
      <w:marBottom w:val="0"/>
      <w:divBdr>
        <w:top w:val="none" w:sz="0" w:space="0" w:color="auto"/>
        <w:left w:val="none" w:sz="0" w:space="0" w:color="auto"/>
        <w:bottom w:val="none" w:sz="0" w:space="0" w:color="auto"/>
        <w:right w:val="none" w:sz="0" w:space="0" w:color="auto"/>
      </w:divBdr>
    </w:div>
    <w:div w:id="1266109007">
      <w:bodyDiv w:val="1"/>
      <w:marLeft w:val="0"/>
      <w:marRight w:val="0"/>
      <w:marTop w:val="0"/>
      <w:marBottom w:val="0"/>
      <w:divBdr>
        <w:top w:val="none" w:sz="0" w:space="0" w:color="auto"/>
        <w:left w:val="none" w:sz="0" w:space="0" w:color="auto"/>
        <w:bottom w:val="none" w:sz="0" w:space="0" w:color="auto"/>
        <w:right w:val="none" w:sz="0" w:space="0" w:color="auto"/>
      </w:divBdr>
    </w:div>
    <w:div w:id="1319115950">
      <w:bodyDiv w:val="1"/>
      <w:marLeft w:val="0"/>
      <w:marRight w:val="0"/>
      <w:marTop w:val="0"/>
      <w:marBottom w:val="0"/>
      <w:divBdr>
        <w:top w:val="none" w:sz="0" w:space="0" w:color="auto"/>
        <w:left w:val="none" w:sz="0" w:space="0" w:color="auto"/>
        <w:bottom w:val="none" w:sz="0" w:space="0" w:color="auto"/>
        <w:right w:val="none" w:sz="0" w:space="0" w:color="auto"/>
      </w:divBdr>
      <w:divsChild>
        <w:div w:id="64649543">
          <w:marLeft w:val="0"/>
          <w:marRight w:val="0"/>
          <w:marTop w:val="0"/>
          <w:marBottom w:val="0"/>
          <w:divBdr>
            <w:top w:val="none" w:sz="0" w:space="0" w:color="auto"/>
            <w:left w:val="none" w:sz="0" w:space="0" w:color="auto"/>
            <w:bottom w:val="none" w:sz="0" w:space="0" w:color="auto"/>
            <w:right w:val="none" w:sz="0" w:space="0" w:color="auto"/>
          </w:divBdr>
        </w:div>
        <w:div w:id="215285970">
          <w:marLeft w:val="0"/>
          <w:marRight w:val="0"/>
          <w:marTop w:val="0"/>
          <w:marBottom w:val="0"/>
          <w:divBdr>
            <w:top w:val="none" w:sz="0" w:space="0" w:color="auto"/>
            <w:left w:val="none" w:sz="0" w:space="0" w:color="auto"/>
            <w:bottom w:val="none" w:sz="0" w:space="0" w:color="auto"/>
            <w:right w:val="none" w:sz="0" w:space="0" w:color="auto"/>
          </w:divBdr>
        </w:div>
        <w:div w:id="217790199">
          <w:marLeft w:val="0"/>
          <w:marRight w:val="0"/>
          <w:marTop w:val="0"/>
          <w:marBottom w:val="0"/>
          <w:divBdr>
            <w:top w:val="none" w:sz="0" w:space="0" w:color="auto"/>
            <w:left w:val="none" w:sz="0" w:space="0" w:color="auto"/>
            <w:bottom w:val="none" w:sz="0" w:space="0" w:color="auto"/>
            <w:right w:val="none" w:sz="0" w:space="0" w:color="auto"/>
          </w:divBdr>
        </w:div>
        <w:div w:id="775756098">
          <w:marLeft w:val="0"/>
          <w:marRight w:val="0"/>
          <w:marTop w:val="0"/>
          <w:marBottom w:val="0"/>
          <w:divBdr>
            <w:top w:val="none" w:sz="0" w:space="0" w:color="auto"/>
            <w:left w:val="none" w:sz="0" w:space="0" w:color="auto"/>
            <w:bottom w:val="none" w:sz="0" w:space="0" w:color="auto"/>
            <w:right w:val="none" w:sz="0" w:space="0" w:color="auto"/>
          </w:divBdr>
        </w:div>
        <w:div w:id="920410921">
          <w:marLeft w:val="0"/>
          <w:marRight w:val="0"/>
          <w:marTop w:val="0"/>
          <w:marBottom w:val="0"/>
          <w:divBdr>
            <w:top w:val="none" w:sz="0" w:space="0" w:color="auto"/>
            <w:left w:val="none" w:sz="0" w:space="0" w:color="auto"/>
            <w:bottom w:val="none" w:sz="0" w:space="0" w:color="auto"/>
            <w:right w:val="none" w:sz="0" w:space="0" w:color="auto"/>
          </w:divBdr>
        </w:div>
        <w:div w:id="965935414">
          <w:marLeft w:val="0"/>
          <w:marRight w:val="0"/>
          <w:marTop w:val="0"/>
          <w:marBottom w:val="0"/>
          <w:divBdr>
            <w:top w:val="none" w:sz="0" w:space="0" w:color="auto"/>
            <w:left w:val="none" w:sz="0" w:space="0" w:color="auto"/>
            <w:bottom w:val="none" w:sz="0" w:space="0" w:color="auto"/>
            <w:right w:val="none" w:sz="0" w:space="0" w:color="auto"/>
          </w:divBdr>
        </w:div>
        <w:div w:id="1492478024">
          <w:marLeft w:val="0"/>
          <w:marRight w:val="0"/>
          <w:marTop w:val="0"/>
          <w:marBottom w:val="0"/>
          <w:divBdr>
            <w:top w:val="none" w:sz="0" w:space="0" w:color="auto"/>
            <w:left w:val="none" w:sz="0" w:space="0" w:color="auto"/>
            <w:bottom w:val="none" w:sz="0" w:space="0" w:color="auto"/>
            <w:right w:val="none" w:sz="0" w:space="0" w:color="auto"/>
          </w:divBdr>
        </w:div>
        <w:div w:id="1586761529">
          <w:marLeft w:val="0"/>
          <w:marRight w:val="0"/>
          <w:marTop w:val="0"/>
          <w:marBottom w:val="0"/>
          <w:divBdr>
            <w:top w:val="none" w:sz="0" w:space="0" w:color="auto"/>
            <w:left w:val="none" w:sz="0" w:space="0" w:color="auto"/>
            <w:bottom w:val="none" w:sz="0" w:space="0" w:color="auto"/>
            <w:right w:val="none" w:sz="0" w:space="0" w:color="auto"/>
          </w:divBdr>
        </w:div>
        <w:div w:id="1784106512">
          <w:marLeft w:val="0"/>
          <w:marRight w:val="0"/>
          <w:marTop w:val="0"/>
          <w:marBottom w:val="0"/>
          <w:divBdr>
            <w:top w:val="none" w:sz="0" w:space="0" w:color="auto"/>
            <w:left w:val="none" w:sz="0" w:space="0" w:color="auto"/>
            <w:bottom w:val="none" w:sz="0" w:space="0" w:color="auto"/>
            <w:right w:val="none" w:sz="0" w:space="0" w:color="auto"/>
          </w:divBdr>
        </w:div>
      </w:divsChild>
    </w:div>
    <w:div w:id="1560247498">
      <w:bodyDiv w:val="1"/>
      <w:marLeft w:val="0"/>
      <w:marRight w:val="0"/>
      <w:marTop w:val="0"/>
      <w:marBottom w:val="0"/>
      <w:divBdr>
        <w:top w:val="none" w:sz="0" w:space="0" w:color="auto"/>
        <w:left w:val="none" w:sz="0" w:space="0" w:color="auto"/>
        <w:bottom w:val="none" w:sz="0" w:space="0" w:color="auto"/>
        <w:right w:val="none" w:sz="0" w:space="0" w:color="auto"/>
      </w:divBdr>
      <w:divsChild>
        <w:div w:id="355815881">
          <w:marLeft w:val="0"/>
          <w:marRight w:val="0"/>
          <w:marTop w:val="0"/>
          <w:marBottom w:val="0"/>
          <w:divBdr>
            <w:top w:val="none" w:sz="0" w:space="0" w:color="auto"/>
            <w:left w:val="none" w:sz="0" w:space="0" w:color="auto"/>
            <w:bottom w:val="none" w:sz="0" w:space="0" w:color="auto"/>
            <w:right w:val="none" w:sz="0" w:space="0" w:color="auto"/>
          </w:divBdr>
          <w:divsChild>
            <w:div w:id="1948658575">
              <w:marLeft w:val="0"/>
              <w:marRight w:val="60"/>
              <w:marTop w:val="0"/>
              <w:marBottom w:val="0"/>
              <w:divBdr>
                <w:top w:val="none" w:sz="0" w:space="0" w:color="auto"/>
                <w:left w:val="none" w:sz="0" w:space="0" w:color="auto"/>
                <w:bottom w:val="none" w:sz="0" w:space="0" w:color="auto"/>
                <w:right w:val="none" w:sz="0" w:space="0" w:color="auto"/>
              </w:divBdr>
              <w:divsChild>
                <w:div w:id="1259370497">
                  <w:marLeft w:val="0"/>
                  <w:marRight w:val="0"/>
                  <w:marTop w:val="0"/>
                  <w:marBottom w:val="120"/>
                  <w:divBdr>
                    <w:top w:val="single" w:sz="6" w:space="0" w:color="C0C0C0"/>
                    <w:left w:val="single" w:sz="6" w:space="0" w:color="D9D9D9"/>
                    <w:bottom w:val="single" w:sz="6" w:space="0" w:color="D9D9D9"/>
                    <w:right w:val="single" w:sz="6" w:space="0" w:color="D9D9D9"/>
                  </w:divBdr>
                  <w:divsChild>
                    <w:div w:id="1848446485">
                      <w:marLeft w:val="0"/>
                      <w:marRight w:val="0"/>
                      <w:marTop w:val="0"/>
                      <w:marBottom w:val="0"/>
                      <w:divBdr>
                        <w:top w:val="none" w:sz="0" w:space="0" w:color="auto"/>
                        <w:left w:val="none" w:sz="0" w:space="0" w:color="auto"/>
                        <w:bottom w:val="none" w:sz="0" w:space="0" w:color="auto"/>
                        <w:right w:val="none" w:sz="0" w:space="0" w:color="auto"/>
                      </w:divBdr>
                    </w:div>
                    <w:div w:id="20902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2937">
          <w:marLeft w:val="0"/>
          <w:marRight w:val="0"/>
          <w:marTop w:val="0"/>
          <w:marBottom w:val="0"/>
          <w:divBdr>
            <w:top w:val="none" w:sz="0" w:space="0" w:color="auto"/>
            <w:left w:val="none" w:sz="0" w:space="0" w:color="auto"/>
            <w:bottom w:val="none" w:sz="0" w:space="0" w:color="auto"/>
            <w:right w:val="none" w:sz="0" w:space="0" w:color="auto"/>
          </w:divBdr>
          <w:divsChild>
            <w:div w:id="2023242354">
              <w:marLeft w:val="60"/>
              <w:marRight w:val="0"/>
              <w:marTop w:val="0"/>
              <w:marBottom w:val="0"/>
              <w:divBdr>
                <w:top w:val="none" w:sz="0" w:space="0" w:color="auto"/>
                <w:left w:val="none" w:sz="0" w:space="0" w:color="auto"/>
                <w:bottom w:val="none" w:sz="0" w:space="0" w:color="auto"/>
                <w:right w:val="none" w:sz="0" w:space="0" w:color="auto"/>
              </w:divBdr>
              <w:divsChild>
                <w:div w:id="850072127">
                  <w:marLeft w:val="0"/>
                  <w:marRight w:val="0"/>
                  <w:marTop w:val="0"/>
                  <w:marBottom w:val="0"/>
                  <w:divBdr>
                    <w:top w:val="none" w:sz="0" w:space="0" w:color="auto"/>
                    <w:left w:val="none" w:sz="0" w:space="0" w:color="auto"/>
                    <w:bottom w:val="none" w:sz="0" w:space="0" w:color="auto"/>
                    <w:right w:val="none" w:sz="0" w:space="0" w:color="auto"/>
                  </w:divBdr>
                  <w:divsChild>
                    <w:div w:id="202639348">
                      <w:marLeft w:val="0"/>
                      <w:marRight w:val="0"/>
                      <w:marTop w:val="0"/>
                      <w:marBottom w:val="120"/>
                      <w:divBdr>
                        <w:top w:val="single" w:sz="6" w:space="0" w:color="F5F5F5"/>
                        <w:left w:val="single" w:sz="6" w:space="0" w:color="F5F5F5"/>
                        <w:bottom w:val="single" w:sz="6" w:space="0" w:color="F5F5F5"/>
                        <w:right w:val="single" w:sz="6" w:space="0" w:color="F5F5F5"/>
                      </w:divBdr>
                      <w:divsChild>
                        <w:div w:id="1762216482">
                          <w:marLeft w:val="0"/>
                          <w:marRight w:val="0"/>
                          <w:marTop w:val="0"/>
                          <w:marBottom w:val="0"/>
                          <w:divBdr>
                            <w:top w:val="none" w:sz="0" w:space="0" w:color="auto"/>
                            <w:left w:val="none" w:sz="0" w:space="0" w:color="auto"/>
                            <w:bottom w:val="none" w:sz="0" w:space="0" w:color="auto"/>
                            <w:right w:val="none" w:sz="0" w:space="0" w:color="auto"/>
                          </w:divBdr>
                          <w:divsChild>
                            <w:div w:id="6458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035530">
      <w:bodyDiv w:val="1"/>
      <w:marLeft w:val="0"/>
      <w:marRight w:val="0"/>
      <w:marTop w:val="0"/>
      <w:marBottom w:val="0"/>
      <w:divBdr>
        <w:top w:val="none" w:sz="0" w:space="0" w:color="auto"/>
        <w:left w:val="none" w:sz="0" w:space="0" w:color="auto"/>
        <w:bottom w:val="none" w:sz="0" w:space="0" w:color="auto"/>
        <w:right w:val="none" w:sz="0" w:space="0" w:color="auto"/>
      </w:divBdr>
      <w:divsChild>
        <w:div w:id="1058478558">
          <w:marLeft w:val="0"/>
          <w:marRight w:val="0"/>
          <w:marTop w:val="0"/>
          <w:marBottom w:val="0"/>
          <w:divBdr>
            <w:top w:val="none" w:sz="0" w:space="0" w:color="auto"/>
            <w:left w:val="none" w:sz="0" w:space="0" w:color="auto"/>
            <w:bottom w:val="none" w:sz="0" w:space="0" w:color="auto"/>
            <w:right w:val="none" w:sz="0" w:space="0" w:color="auto"/>
          </w:divBdr>
        </w:div>
      </w:divsChild>
    </w:div>
    <w:div w:id="1931235257">
      <w:bodyDiv w:val="1"/>
      <w:marLeft w:val="0"/>
      <w:marRight w:val="0"/>
      <w:marTop w:val="0"/>
      <w:marBottom w:val="0"/>
      <w:divBdr>
        <w:top w:val="none" w:sz="0" w:space="0" w:color="auto"/>
        <w:left w:val="none" w:sz="0" w:space="0" w:color="auto"/>
        <w:bottom w:val="none" w:sz="0" w:space="0" w:color="auto"/>
        <w:right w:val="none" w:sz="0" w:space="0" w:color="auto"/>
      </w:divBdr>
      <w:divsChild>
        <w:div w:id="121700805">
          <w:marLeft w:val="0"/>
          <w:marRight w:val="0"/>
          <w:marTop w:val="0"/>
          <w:marBottom w:val="0"/>
          <w:divBdr>
            <w:top w:val="none" w:sz="0" w:space="0" w:color="auto"/>
            <w:left w:val="none" w:sz="0" w:space="0" w:color="auto"/>
            <w:bottom w:val="none" w:sz="0" w:space="0" w:color="auto"/>
            <w:right w:val="none" w:sz="0" w:space="0" w:color="auto"/>
          </w:divBdr>
        </w:div>
        <w:div w:id="131220103">
          <w:marLeft w:val="0"/>
          <w:marRight w:val="0"/>
          <w:marTop w:val="0"/>
          <w:marBottom w:val="0"/>
          <w:divBdr>
            <w:top w:val="none" w:sz="0" w:space="0" w:color="auto"/>
            <w:left w:val="none" w:sz="0" w:space="0" w:color="auto"/>
            <w:bottom w:val="none" w:sz="0" w:space="0" w:color="auto"/>
            <w:right w:val="none" w:sz="0" w:space="0" w:color="auto"/>
          </w:divBdr>
        </w:div>
        <w:div w:id="346105797">
          <w:marLeft w:val="0"/>
          <w:marRight w:val="0"/>
          <w:marTop w:val="0"/>
          <w:marBottom w:val="0"/>
          <w:divBdr>
            <w:top w:val="none" w:sz="0" w:space="0" w:color="auto"/>
            <w:left w:val="none" w:sz="0" w:space="0" w:color="auto"/>
            <w:bottom w:val="none" w:sz="0" w:space="0" w:color="auto"/>
            <w:right w:val="none" w:sz="0" w:space="0" w:color="auto"/>
          </w:divBdr>
        </w:div>
        <w:div w:id="418060587">
          <w:marLeft w:val="0"/>
          <w:marRight w:val="0"/>
          <w:marTop w:val="0"/>
          <w:marBottom w:val="0"/>
          <w:divBdr>
            <w:top w:val="none" w:sz="0" w:space="0" w:color="auto"/>
            <w:left w:val="none" w:sz="0" w:space="0" w:color="auto"/>
            <w:bottom w:val="none" w:sz="0" w:space="0" w:color="auto"/>
            <w:right w:val="none" w:sz="0" w:space="0" w:color="auto"/>
          </w:divBdr>
        </w:div>
        <w:div w:id="578832236">
          <w:marLeft w:val="0"/>
          <w:marRight w:val="0"/>
          <w:marTop w:val="0"/>
          <w:marBottom w:val="0"/>
          <w:divBdr>
            <w:top w:val="none" w:sz="0" w:space="0" w:color="auto"/>
            <w:left w:val="none" w:sz="0" w:space="0" w:color="auto"/>
            <w:bottom w:val="none" w:sz="0" w:space="0" w:color="auto"/>
            <w:right w:val="none" w:sz="0" w:space="0" w:color="auto"/>
          </w:divBdr>
        </w:div>
        <w:div w:id="639729472">
          <w:marLeft w:val="0"/>
          <w:marRight w:val="0"/>
          <w:marTop w:val="0"/>
          <w:marBottom w:val="0"/>
          <w:divBdr>
            <w:top w:val="none" w:sz="0" w:space="0" w:color="auto"/>
            <w:left w:val="none" w:sz="0" w:space="0" w:color="auto"/>
            <w:bottom w:val="none" w:sz="0" w:space="0" w:color="auto"/>
            <w:right w:val="none" w:sz="0" w:space="0" w:color="auto"/>
          </w:divBdr>
        </w:div>
        <w:div w:id="660625375">
          <w:marLeft w:val="0"/>
          <w:marRight w:val="0"/>
          <w:marTop w:val="0"/>
          <w:marBottom w:val="0"/>
          <w:divBdr>
            <w:top w:val="none" w:sz="0" w:space="0" w:color="auto"/>
            <w:left w:val="none" w:sz="0" w:space="0" w:color="auto"/>
            <w:bottom w:val="none" w:sz="0" w:space="0" w:color="auto"/>
            <w:right w:val="none" w:sz="0" w:space="0" w:color="auto"/>
          </w:divBdr>
        </w:div>
        <w:div w:id="938296388">
          <w:marLeft w:val="0"/>
          <w:marRight w:val="0"/>
          <w:marTop w:val="0"/>
          <w:marBottom w:val="0"/>
          <w:divBdr>
            <w:top w:val="none" w:sz="0" w:space="0" w:color="auto"/>
            <w:left w:val="none" w:sz="0" w:space="0" w:color="auto"/>
            <w:bottom w:val="none" w:sz="0" w:space="0" w:color="auto"/>
            <w:right w:val="none" w:sz="0" w:space="0" w:color="auto"/>
          </w:divBdr>
        </w:div>
        <w:div w:id="987512694">
          <w:marLeft w:val="0"/>
          <w:marRight w:val="0"/>
          <w:marTop w:val="0"/>
          <w:marBottom w:val="0"/>
          <w:divBdr>
            <w:top w:val="none" w:sz="0" w:space="0" w:color="auto"/>
            <w:left w:val="none" w:sz="0" w:space="0" w:color="auto"/>
            <w:bottom w:val="none" w:sz="0" w:space="0" w:color="auto"/>
            <w:right w:val="none" w:sz="0" w:space="0" w:color="auto"/>
          </w:divBdr>
        </w:div>
        <w:div w:id="1211111693">
          <w:marLeft w:val="0"/>
          <w:marRight w:val="0"/>
          <w:marTop w:val="0"/>
          <w:marBottom w:val="0"/>
          <w:divBdr>
            <w:top w:val="none" w:sz="0" w:space="0" w:color="auto"/>
            <w:left w:val="none" w:sz="0" w:space="0" w:color="auto"/>
            <w:bottom w:val="none" w:sz="0" w:space="0" w:color="auto"/>
            <w:right w:val="none" w:sz="0" w:space="0" w:color="auto"/>
          </w:divBdr>
        </w:div>
        <w:div w:id="1239634594">
          <w:marLeft w:val="0"/>
          <w:marRight w:val="0"/>
          <w:marTop w:val="0"/>
          <w:marBottom w:val="0"/>
          <w:divBdr>
            <w:top w:val="none" w:sz="0" w:space="0" w:color="auto"/>
            <w:left w:val="none" w:sz="0" w:space="0" w:color="auto"/>
            <w:bottom w:val="none" w:sz="0" w:space="0" w:color="auto"/>
            <w:right w:val="none" w:sz="0" w:space="0" w:color="auto"/>
          </w:divBdr>
        </w:div>
        <w:div w:id="1539589715">
          <w:marLeft w:val="0"/>
          <w:marRight w:val="0"/>
          <w:marTop w:val="0"/>
          <w:marBottom w:val="0"/>
          <w:divBdr>
            <w:top w:val="none" w:sz="0" w:space="0" w:color="auto"/>
            <w:left w:val="none" w:sz="0" w:space="0" w:color="auto"/>
            <w:bottom w:val="none" w:sz="0" w:space="0" w:color="auto"/>
            <w:right w:val="none" w:sz="0" w:space="0" w:color="auto"/>
          </w:divBdr>
        </w:div>
        <w:div w:id="1681085798">
          <w:marLeft w:val="0"/>
          <w:marRight w:val="0"/>
          <w:marTop w:val="0"/>
          <w:marBottom w:val="0"/>
          <w:divBdr>
            <w:top w:val="none" w:sz="0" w:space="0" w:color="auto"/>
            <w:left w:val="none" w:sz="0" w:space="0" w:color="auto"/>
            <w:bottom w:val="none" w:sz="0" w:space="0" w:color="auto"/>
            <w:right w:val="none" w:sz="0" w:space="0" w:color="auto"/>
          </w:divBdr>
        </w:div>
        <w:div w:id="1959682439">
          <w:marLeft w:val="0"/>
          <w:marRight w:val="0"/>
          <w:marTop w:val="0"/>
          <w:marBottom w:val="0"/>
          <w:divBdr>
            <w:top w:val="none" w:sz="0" w:space="0" w:color="auto"/>
            <w:left w:val="none" w:sz="0" w:space="0" w:color="auto"/>
            <w:bottom w:val="none" w:sz="0" w:space="0" w:color="auto"/>
            <w:right w:val="none" w:sz="0" w:space="0" w:color="auto"/>
          </w:divBdr>
        </w:div>
      </w:divsChild>
    </w:div>
    <w:div w:id="2038463880">
      <w:bodyDiv w:val="1"/>
      <w:marLeft w:val="0"/>
      <w:marRight w:val="0"/>
      <w:marTop w:val="0"/>
      <w:marBottom w:val="0"/>
      <w:divBdr>
        <w:top w:val="none" w:sz="0" w:space="0" w:color="auto"/>
        <w:left w:val="none" w:sz="0" w:space="0" w:color="auto"/>
        <w:bottom w:val="none" w:sz="0" w:space="0" w:color="auto"/>
        <w:right w:val="none" w:sz="0" w:space="0" w:color="auto"/>
      </w:divBdr>
    </w:div>
    <w:div w:id="2039576207">
      <w:bodyDiv w:val="1"/>
      <w:marLeft w:val="0"/>
      <w:marRight w:val="0"/>
      <w:marTop w:val="0"/>
      <w:marBottom w:val="0"/>
      <w:divBdr>
        <w:top w:val="none" w:sz="0" w:space="0" w:color="auto"/>
        <w:left w:val="none" w:sz="0" w:space="0" w:color="auto"/>
        <w:bottom w:val="none" w:sz="0" w:space="0" w:color="auto"/>
        <w:right w:val="none" w:sz="0" w:space="0" w:color="auto"/>
      </w:divBdr>
      <w:divsChild>
        <w:div w:id="610939901">
          <w:marLeft w:val="0"/>
          <w:marRight w:val="0"/>
          <w:marTop w:val="0"/>
          <w:marBottom w:val="0"/>
          <w:divBdr>
            <w:top w:val="none" w:sz="0" w:space="0" w:color="auto"/>
            <w:left w:val="none" w:sz="0" w:space="0" w:color="auto"/>
            <w:bottom w:val="none" w:sz="0" w:space="0" w:color="auto"/>
            <w:right w:val="none" w:sz="0" w:space="0" w:color="auto"/>
          </w:divBdr>
          <w:divsChild>
            <w:div w:id="1798379336">
              <w:marLeft w:val="60"/>
              <w:marRight w:val="0"/>
              <w:marTop w:val="0"/>
              <w:marBottom w:val="0"/>
              <w:divBdr>
                <w:top w:val="none" w:sz="0" w:space="0" w:color="auto"/>
                <w:left w:val="none" w:sz="0" w:space="0" w:color="auto"/>
                <w:bottom w:val="none" w:sz="0" w:space="0" w:color="auto"/>
                <w:right w:val="none" w:sz="0" w:space="0" w:color="auto"/>
              </w:divBdr>
              <w:divsChild>
                <w:div w:id="883250261">
                  <w:marLeft w:val="0"/>
                  <w:marRight w:val="0"/>
                  <w:marTop w:val="0"/>
                  <w:marBottom w:val="0"/>
                  <w:divBdr>
                    <w:top w:val="none" w:sz="0" w:space="0" w:color="auto"/>
                    <w:left w:val="none" w:sz="0" w:space="0" w:color="auto"/>
                    <w:bottom w:val="none" w:sz="0" w:space="0" w:color="auto"/>
                    <w:right w:val="none" w:sz="0" w:space="0" w:color="auto"/>
                  </w:divBdr>
                  <w:divsChild>
                    <w:div w:id="1381175972">
                      <w:marLeft w:val="0"/>
                      <w:marRight w:val="0"/>
                      <w:marTop w:val="0"/>
                      <w:marBottom w:val="120"/>
                      <w:divBdr>
                        <w:top w:val="single" w:sz="6" w:space="0" w:color="F5F5F5"/>
                        <w:left w:val="single" w:sz="6" w:space="0" w:color="F5F5F5"/>
                        <w:bottom w:val="single" w:sz="6" w:space="0" w:color="F5F5F5"/>
                        <w:right w:val="single" w:sz="6" w:space="0" w:color="F5F5F5"/>
                      </w:divBdr>
                      <w:divsChild>
                        <w:div w:id="1784225706">
                          <w:marLeft w:val="0"/>
                          <w:marRight w:val="0"/>
                          <w:marTop w:val="0"/>
                          <w:marBottom w:val="0"/>
                          <w:divBdr>
                            <w:top w:val="none" w:sz="0" w:space="0" w:color="auto"/>
                            <w:left w:val="none" w:sz="0" w:space="0" w:color="auto"/>
                            <w:bottom w:val="none" w:sz="0" w:space="0" w:color="auto"/>
                            <w:right w:val="none" w:sz="0" w:space="0" w:color="auto"/>
                          </w:divBdr>
                          <w:divsChild>
                            <w:div w:id="19807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981887">
          <w:marLeft w:val="0"/>
          <w:marRight w:val="0"/>
          <w:marTop w:val="0"/>
          <w:marBottom w:val="0"/>
          <w:divBdr>
            <w:top w:val="none" w:sz="0" w:space="0" w:color="auto"/>
            <w:left w:val="none" w:sz="0" w:space="0" w:color="auto"/>
            <w:bottom w:val="none" w:sz="0" w:space="0" w:color="auto"/>
            <w:right w:val="none" w:sz="0" w:space="0" w:color="auto"/>
          </w:divBdr>
          <w:divsChild>
            <w:div w:id="157238106">
              <w:marLeft w:val="0"/>
              <w:marRight w:val="60"/>
              <w:marTop w:val="0"/>
              <w:marBottom w:val="0"/>
              <w:divBdr>
                <w:top w:val="none" w:sz="0" w:space="0" w:color="auto"/>
                <w:left w:val="none" w:sz="0" w:space="0" w:color="auto"/>
                <w:bottom w:val="none" w:sz="0" w:space="0" w:color="auto"/>
                <w:right w:val="none" w:sz="0" w:space="0" w:color="auto"/>
              </w:divBdr>
              <w:divsChild>
                <w:div w:id="781220596">
                  <w:marLeft w:val="0"/>
                  <w:marRight w:val="0"/>
                  <w:marTop w:val="0"/>
                  <w:marBottom w:val="120"/>
                  <w:divBdr>
                    <w:top w:val="single" w:sz="6" w:space="0" w:color="C0C0C0"/>
                    <w:left w:val="single" w:sz="6" w:space="0" w:color="D9D9D9"/>
                    <w:bottom w:val="single" w:sz="6" w:space="0" w:color="D9D9D9"/>
                    <w:right w:val="single" w:sz="6" w:space="0" w:color="D9D9D9"/>
                  </w:divBdr>
                  <w:divsChild>
                    <w:div w:id="649290099">
                      <w:marLeft w:val="0"/>
                      <w:marRight w:val="0"/>
                      <w:marTop w:val="0"/>
                      <w:marBottom w:val="0"/>
                      <w:divBdr>
                        <w:top w:val="none" w:sz="0" w:space="0" w:color="auto"/>
                        <w:left w:val="none" w:sz="0" w:space="0" w:color="auto"/>
                        <w:bottom w:val="none" w:sz="0" w:space="0" w:color="auto"/>
                        <w:right w:val="none" w:sz="0" w:space="0" w:color="auto"/>
                      </w:divBdr>
                    </w:div>
                    <w:div w:id="15970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16127">
      <w:bodyDiv w:val="1"/>
      <w:marLeft w:val="0"/>
      <w:marRight w:val="0"/>
      <w:marTop w:val="0"/>
      <w:marBottom w:val="0"/>
      <w:divBdr>
        <w:top w:val="none" w:sz="0" w:space="0" w:color="auto"/>
        <w:left w:val="none" w:sz="0" w:space="0" w:color="auto"/>
        <w:bottom w:val="none" w:sz="0" w:space="0" w:color="auto"/>
        <w:right w:val="none" w:sz="0" w:space="0" w:color="auto"/>
      </w:divBdr>
      <w:divsChild>
        <w:div w:id="8220460">
          <w:marLeft w:val="0"/>
          <w:marRight w:val="0"/>
          <w:marTop w:val="0"/>
          <w:marBottom w:val="0"/>
          <w:divBdr>
            <w:top w:val="none" w:sz="0" w:space="0" w:color="auto"/>
            <w:left w:val="none" w:sz="0" w:space="0" w:color="auto"/>
            <w:bottom w:val="none" w:sz="0" w:space="0" w:color="auto"/>
            <w:right w:val="none" w:sz="0" w:space="0" w:color="auto"/>
          </w:divBdr>
        </w:div>
        <w:div w:id="50349454">
          <w:marLeft w:val="0"/>
          <w:marRight w:val="0"/>
          <w:marTop w:val="0"/>
          <w:marBottom w:val="0"/>
          <w:divBdr>
            <w:top w:val="none" w:sz="0" w:space="0" w:color="auto"/>
            <w:left w:val="none" w:sz="0" w:space="0" w:color="auto"/>
            <w:bottom w:val="none" w:sz="0" w:space="0" w:color="auto"/>
            <w:right w:val="none" w:sz="0" w:space="0" w:color="auto"/>
          </w:divBdr>
        </w:div>
        <w:div w:id="224030204">
          <w:marLeft w:val="0"/>
          <w:marRight w:val="0"/>
          <w:marTop w:val="0"/>
          <w:marBottom w:val="0"/>
          <w:divBdr>
            <w:top w:val="none" w:sz="0" w:space="0" w:color="auto"/>
            <w:left w:val="none" w:sz="0" w:space="0" w:color="auto"/>
            <w:bottom w:val="none" w:sz="0" w:space="0" w:color="auto"/>
            <w:right w:val="none" w:sz="0" w:space="0" w:color="auto"/>
          </w:divBdr>
        </w:div>
        <w:div w:id="376126184">
          <w:marLeft w:val="0"/>
          <w:marRight w:val="0"/>
          <w:marTop w:val="0"/>
          <w:marBottom w:val="0"/>
          <w:divBdr>
            <w:top w:val="none" w:sz="0" w:space="0" w:color="auto"/>
            <w:left w:val="none" w:sz="0" w:space="0" w:color="auto"/>
            <w:bottom w:val="none" w:sz="0" w:space="0" w:color="auto"/>
            <w:right w:val="none" w:sz="0" w:space="0" w:color="auto"/>
          </w:divBdr>
        </w:div>
        <w:div w:id="426924868">
          <w:marLeft w:val="0"/>
          <w:marRight w:val="0"/>
          <w:marTop w:val="0"/>
          <w:marBottom w:val="0"/>
          <w:divBdr>
            <w:top w:val="none" w:sz="0" w:space="0" w:color="auto"/>
            <w:left w:val="none" w:sz="0" w:space="0" w:color="auto"/>
            <w:bottom w:val="none" w:sz="0" w:space="0" w:color="auto"/>
            <w:right w:val="none" w:sz="0" w:space="0" w:color="auto"/>
          </w:divBdr>
        </w:div>
        <w:div w:id="1163351863">
          <w:marLeft w:val="0"/>
          <w:marRight w:val="0"/>
          <w:marTop w:val="0"/>
          <w:marBottom w:val="0"/>
          <w:divBdr>
            <w:top w:val="none" w:sz="0" w:space="0" w:color="auto"/>
            <w:left w:val="none" w:sz="0" w:space="0" w:color="auto"/>
            <w:bottom w:val="none" w:sz="0" w:space="0" w:color="auto"/>
            <w:right w:val="none" w:sz="0" w:space="0" w:color="auto"/>
          </w:divBdr>
        </w:div>
        <w:div w:id="1519195204">
          <w:marLeft w:val="0"/>
          <w:marRight w:val="0"/>
          <w:marTop w:val="0"/>
          <w:marBottom w:val="0"/>
          <w:divBdr>
            <w:top w:val="none" w:sz="0" w:space="0" w:color="auto"/>
            <w:left w:val="none" w:sz="0" w:space="0" w:color="auto"/>
            <w:bottom w:val="none" w:sz="0" w:space="0" w:color="auto"/>
            <w:right w:val="none" w:sz="0" w:space="0" w:color="auto"/>
          </w:divBdr>
        </w:div>
        <w:div w:id="1586913670">
          <w:marLeft w:val="0"/>
          <w:marRight w:val="0"/>
          <w:marTop w:val="0"/>
          <w:marBottom w:val="0"/>
          <w:divBdr>
            <w:top w:val="none" w:sz="0" w:space="0" w:color="auto"/>
            <w:left w:val="none" w:sz="0" w:space="0" w:color="auto"/>
            <w:bottom w:val="none" w:sz="0" w:space="0" w:color="auto"/>
            <w:right w:val="none" w:sz="0" w:space="0" w:color="auto"/>
          </w:divBdr>
        </w:div>
        <w:div w:id="1644583307">
          <w:marLeft w:val="0"/>
          <w:marRight w:val="0"/>
          <w:marTop w:val="0"/>
          <w:marBottom w:val="0"/>
          <w:divBdr>
            <w:top w:val="none" w:sz="0" w:space="0" w:color="auto"/>
            <w:left w:val="none" w:sz="0" w:space="0" w:color="auto"/>
            <w:bottom w:val="none" w:sz="0" w:space="0" w:color="auto"/>
            <w:right w:val="none" w:sz="0" w:space="0" w:color="auto"/>
          </w:divBdr>
        </w:div>
        <w:div w:id="1679848859">
          <w:marLeft w:val="0"/>
          <w:marRight w:val="0"/>
          <w:marTop w:val="0"/>
          <w:marBottom w:val="0"/>
          <w:divBdr>
            <w:top w:val="none" w:sz="0" w:space="0" w:color="auto"/>
            <w:left w:val="none" w:sz="0" w:space="0" w:color="auto"/>
            <w:bottom w:val="none" w:sz="0" w:space="0" w:color="auto"/>
            <w:right w:val="none" w:sz="0" w:space="0" w:color="auto"/>
          </w:divBdr>
        </w:div>
        <w:div w:id="1747146210">
          <w:marLeft w:val="0"/>
          <w:marRight w:val="0"/>
          <w:marTop w:val="0"/>
          <w:marBottom w:val="0"/>
          <w:divBdr>
            <w:top w:val="none" w:sz="0" w:space="0" w:color="auto"/>
            <w:left w:val="none" w:sz="0" w:space="0" w:color="auto"/>
            <w:bottom w:val="none" w:sz="0" w:space="0" w:color="auto"/>
            <w:right w:val="none" w:sz="0" w:space="0" w:color="auto"/>
          </w:divBdr>
        </w:div>
        <w:div w:id="1801993453">
          <w:marLeft w:val="0"/>
          <w:marRight w:val="0"/>
          <w:marTop w:val="0"/>
          <w:marBottom w:val="0"/>
          <w:divBdr>
            <w:top w:val="none" w:sz="0" w:space="0" w:color="auto"/>
            <w:left w:val="none" w:sz="0" w:space="0" w:color="auto"/>
            <w:bottom w:val="none" w:sz="0" w:space="0" w:color="auto"/>
            <w:right w:val="none" w:sz="0" w:space="0" w:color="auto"/>
          </w:divBdr>
        </w:div>
        <w:div w:id="2009481118">
          <w:marLeft w:val="0"/>
          <w:marRight w:val="0"/>
          <w:marTop w:val="0"/>
          <w:marBottom w:val="0"/>
          <w:divBdr>
            <w:top w:val="none" w:sz="0" w:space="0" w:color="auto"/>
            <w:left w:val="none" w:sz="0" w:space="0" w:color="auto"/>
            <w:bottom w:val="none" w:sz="0" w:space="0" w:color="auto"/>
            <w:right w:val="none" w:sz="0" w:space="0" w:color="auto"/>
          </w:divBdr>
        </w:div>
        <w:div w:id="2092041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openxmlformats.org/officeDocument/2006/relationships/hyperlink" Target="https://doi.org/10.1016/j.catena.2017.01.003" TargetMode="External"/><Relationship Id="rId26" Type="http://schemas.openxmlformats.org/officeDocument/2006/relationships/hyperlink" Target="https://doi.org/10.1016/j.geomorph.2015.03.008"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590/S1415-43662012000600007" TargetMode="External"/><Relationship Id="rId34" Type="http://schemas.openxmlformats.org/officeDocument/2006/relationships/hyperlink" Target="https://doi.org/10.1590/s0100-204x2005001200010"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doi.org/10.1590/S0100-06832002000300028" TargetMode="External"/><Relationship Id="rId25" Type="http://schemas.openxmlformats.org/officeDocument/2006/relationships/hyperlink" Target="https://doi.org/10.1590/S0100-06832001000200024" TargetMode="External"/><Relationship Id="rId33" Type="http://schemas.openxmlformats.org/officeDocument/2006/relationships/hyperlink" Target="https://doi.org/10.1038/s41598-017-04282-8" TargetMode="External"/><Relationship Id="rId38" Type="http://schemas.openxmlformats.org/officeDocument/2006/relationships/hyperlink" Target="http://www.jswconline.org/content/51/3/231.abstract"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pubs.er.usgs.gov/publication/ofr95293" TargetMode="External"/><Relationship Id="rId29" Type="http://schemas.openxmlformats.org/officeDocument/2006/relationships/hyperlink" Target="https://doi.org/10.1002/esp.3290170809" TargetMode="External"/><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doi.org/10.11606/rdg.v32i0.116671" TargetMode="External"/><Relationship Id="rId32" Type="http://schemas.openxmlformats.org/officeDocument/2006/relationships/hyperlink" Target="https://doi.org/10.2136/sssaj1999.6361829x" TargetMode="External"/><Relationship Id="rId37" Type="http://schemas.openxmlformats.org/officeDocument/2006/relationships/hyperlink" Target="https://doi.org/10.1590/S0100-06832009000500036"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tiff"/><Relationship Id="rId23" Type="http://schemas.openxmlformats.org/officeDocument/2006/relationships/hyperlink" Target="https://doi.org/10.2136/sssaj1984.03615995004800020029x" TargetMode="External"/><Relationship Id="rId28" Type="http://schemas.openxmlformats.org/officeDocument/2006/relationships/hyperlink" Target="https://doi.org/10.1016/j.catena.2016.06.013" TargetMode="External"/><Relationship Id="rId36" Type="http://schemas.openxmlformats.org/officeDocument/2006/relationships/hyperlink" Target="https://doi.org/10.1016/j.catena.2011.02.003" TargetMode="External"/><Relationship Id="rId10" Type="http://schemas.openxmlformats.org/officeDocument/2006/relationships/footer" Target="footer2.xml"/><Relationship Id="rId19" Type="http://schemas.openxmlformats.org/officeDocument/2006/relationships/hyperlink" Target="https://doi.org/10.1016/j.earscirev.2006.05.005" TargetMode="External"/><Relationship Id="rId31" Type="http://schemas.openxmlformats.org/officeDocument/2006/relationships/hyperlink" Target="http://w3.ufsm.br/ppgcs/" TargetMode="Externa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hyperlink" Target="http://www.jswconline.org/content/61/4/223.abstract" TargetMode="External"/><Relationship Id="rId27" Type="http://schemas.openxmlformats.org/officeDocument/2006/relationships/hyperlink" Target="http://fisp.wes.army.mil/Horowitz%20report_ofr01-386.pdf" TargetMode="External"/><Relationship Id="rId30" Type="http://schemas.openxmlformats.org/officeDocument/2006/relationships/hyperlink" Target="https://doi.org/10.1590/S0100-06832013000600025" TargetMode="External"/><Relationship Id="rId35" Type="http://schemas.openxmlformats.org/officeDocument/2006/relationships/hyperlink" Target="https://doi.org/10.1111/j.0435-3676.1997.00009.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4A868-1274-4571-9354-4989FBF6B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5823</Words>
  <Characters>31448</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37197</CharactersWithSpaces>
  <SharedDoc>false</SharedDoc>
  <HLinks>
    <vt:vector size="6" baseType="variant">
      <vt:variant>
        <vt:i4>6029344</vt:i4>
      </vt:variant>
      <vt:variant>
        <vt:i4>12</vt:i4>
      </vt:variant>
      <vt:variant>
        <vt:i4>0</vt:i4>
      </vt:variant>
      <vt:variant>
        <vt:i4>5</vt:i4>
      </vt:variant>
      <vt:variant>
        <vt:lpwstr>http://biblioteca.ibge.gov.br/visualizacao/periodicos/50/agro_2006_agricultura_familiar.pdf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2018-05-21T17:01:00Z</dcterms:created>
  <dcterms:modified xsi:type="dcterms:W3CDTF">2018-05-26T18:04:00Z</dcterms:modified>
</cp:coreProperties>
</file>